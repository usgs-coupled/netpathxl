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3CC" w:rsidRPr="00415072" w:rsidRDefault="00935ED7" w:rsidP="00415072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72152">
        <w:rPr>
          <w:b/>
          <w:sz w:val="28"/>
          <w:szCs w:val="28"/>
        </w:rPr>
        <w:t>Implementation of the Revised Fontes and Garnier radiocarbon adjustment</w:t>
      </w:r>
      <w:r w:rsidRPr="00415072">
        <w:rPr>
          <w:b/>
          <w:sz w:val="28"/>
          <w:szCs w:val="28"/>
        </w:rPr>
        <w:t xml:space="preserve"> model in NetpathXL</w:t>
      </w:r>
    </w:p>
    <w:p w:rsidR="00B648DC" w:rsidRDefault="005B599A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>
        <w:t xml:space="preserve">An analysis of the radiocarbon adjustment model of Fontes and Garnier (1979) (F&amp;G) shows an inadequate conceptualization </w:t>
      </w:r>
      <w:r w:rsidR="000A413F">
        <w:t xml:space="preserve">in the formulation of the governing equations </w:t>
      </w:r>
      <w:r>
        <w:t xml:space="preserve">(Han and Plummer, 2013), resulting in underestimation of the initial </w:t>
      </w:r>
      <w:r w:rsidRPr="000A413F">
        <w:rPr>
          <w:vertAlign w:val="superscript"/>
        </w:rPr>
        <w:t>14</w:t>
      </w:r>
      <w:r>
        <w:t>C values (</w:t>
      </w:r>
      <w:r w:rsidRPr="000A413F">
        <w:rPr>
          <w:vertAlign w:val="superscript"/>
        </w:rPr>
        <w:t>14</w:t>
      </w:r>
      <w:r>
        <w:t>C</w:t>
      </w:r>
      <w:r w:rsidRPr="000A413F">
        <w:rPr>
          <w:vertAlign w:val="subscript"/>
        </w:rPr>
        <w:t>o</w:t>
      </w:r>
      <w:r>
        <w:t xml:space="preserve">) for groundwater systems that have undergone isotopic exchange.  The degree to which </w:t>
      </w:r>
      <w:r w:rsidRPr="000A413F">
        <w:rPr>
          <w:vertAlign w:val="superscript"/>
        </w:rPr>
        <w:t>14</w:t>
      </w:r>
      <w:r>
        <w:t>C</w:t>
      </w:r>
      <w:r w:rsidRPr="000A413F">
        <w:rPr>
          <w:vertAlign w:val="subscript"/>
        </w:rPr>
        <w:t>o</w:t>
      </w:r>
      <w:r>
        <w:t xml:space="preserve"> is underestimated </w:t>
      </w:r>
      <w:r w:rsidR="000A413F">
        <w:t xml:space="preserve">by the F&amp;G model </w:t>
      </w:r>
      <w:r>
        <w:t xml:space="preserve">increases with the extent of isotopic exchange. 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A new model </w:t>
      </w:r>
      <w:r>
        <w:rPr>
          <w:rFonts w:eastAsiaTheme="minorEastAsia"/>
          <w:color w:val="000000" w:themeColor="text1"/>
          <w:lang w:val="en-GB" w:eastAsia="zh-CN"/>
        </w:rPr>
        <w:t>(</w:t>
      </w:r>
      <w:r w:rsidRPr="005B599A">
        <w:rPr>
          <w:rFonts w:eastAsiaTheme="minorEastAsia"/>
          <w:color w:val="000000" w:themeColor="text1"/>
          <w:lang w:val="en-GB" w:eastAsia="zh-CN"/>
        </w:rPr>
        <w:t>Han and Plummer</w:t>
      </w:r>
      <w:r>
        <w:rPr>
          <w:rFonts w:eastAsiaTheme="minorEastAsia"/>
          <w:color w:val="000000" w:themeColor="text1"/>
          <w:lang w:val="en-GB" w:eastAsia="zh-CN"/>
        </w:rPr>
        <w:t xml:space="preserve">, </w:t>
      </w:r>
      <w:r w:rsidRPr="005B599A">
        <w:rPr>
          <w:rFonts w:eastAsiaTheme="minorEastAsia"/>
          <w:color w:val="000000" w:themeColor="text1"/>
          <w:lang w:val="en-GB" w:eastAsia="zh-CN"/>
        </w:rPr>
        <w:t>2013) revises the mass balance method of F&amp;G by using a modified model conceptualization.  The derivation yields a “global” model both for carbon isotopic exchange dominated by gaseous CO</w:t>
      </w:r>
      <w:r w:rsidRPr="005B599A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 in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 the unsaturated zone, and for carbon isotopic exchange dominated by solid carbonate mineral in the saturated zone. The revised model requires different parameters for exchange dominated by gaseous CO</w:t>
      </w:r>
      <w:r w:rsidRPr="000A413F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 as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 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opposed to exchange dominated by solid carbonate minerals. 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The Revised F&amp;G model </w:t>
      </w:r>
      <w:r w:rsidR="00B648DC">
        <w:rPr>
          <w:rFonts w:eastAsiaTheme="minorEastAsia"/>
          <w:color w:val="000000" w:themeColor="text1"/>
          <w:lang w:val="en-GB" w:eastAsia="zh-CN"/>
        </w:rPr>
        <w:t>has been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 implemented in NetpathXL (Parkhurst and C</w:t>
      </w:r>
      <w:r w:rsidR="00C62DF4">
        <w:rPr>
          <w:rFonts w:eastAsiaTheme="minorEastAsia"/>
          <w:color w:val="000000" w:themeColor="text1"/>
          <w:lang w:val="en-GB" w:eastAsia="zh-CN"/>
        </w:rPr>
        <w:t>h</w:t>
      </w:r>
      <w:r w:rsidR="000A413F">
        <w:rPr>
          <w:rFonts w:eastAsiaTheme="minorEastAsia"/>
          <w:color w:val="000000" w:themeColor="text1"/>
          <w:lang w:val="en-GB" w:eastAsia="zh-CN"/>
        </w:rPr>
        <w:t>arlton, 2008</w:t>
      </w:r>
      <w:r w:rsidR="00D05C6E">
        <w:rPr>
          <w:rFonts w:eastAsiaTheme="minorEastAsia"/>
          <w:color w:val="000000" w:themeColor="text1"/>
          <w:lang w:val="en-GB" w:eastAsia="zh-CN"/>
        </w:rPr>
        <w:t>) which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 is based on NETPATH (Plummer and others, 1994).  </w:t>
      </w:r>
      <w:r w:rsidR="009875A6">
        <w:rPr>
          <w:rFonts w:eastAsiaTheme="minorEastAsia"/>
          <w:color w:val="000000" w:themeColor="text1"/>
          <w:lang w:val="en-GB" w:eastAsia="zh-CN"/>
        </w:rPr>
        <w:t>In the unsaturated zone, with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 exchange dominated by gaseous CO</w:t>
      </w:r>
      <w:r w:rsidRPr="000A413F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DC10DD">
        <w:rPr>
          <w:rFonts w:eastAsiaTheme="minorEastAsia"/>
          <w:color w:val="000000" w:themeColor="text1"/>
          <w:lang w:val="en-GB" w:eastAsia="zh-CN"/>
        </w:rPr>
        <w:t>, t</w:t>
      </w:r>
      <w:r w:rsidR="00DC10DD" w:rsidRPr="005B599A">
        <w:rPr>
          <w:rFonts w:eastAsiaTheme="minorEastAsia"/>
          <w:color w:val="000000" w:themeColor="text1"/>
          <w:lang w:val="en-GB" w:eastAsia="zh-CN"/>
        </w:rPr>
        <w:t xml:space="preserve">he revised model </w:t>
      </w:r>
      <w:r w:rsidR="00B648DC">
        <w:rPr>
          <w:rFonts w:eastAsiaTheme="minorEastAsia"/>
          <w:color w:val="000000" w:themeColor="text1"/>
          <w:lang w:val="en-GB" w:eastAsia="zh-CN"/>
        </w:rPr>
        <w:t>generates results similar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 to the model of Mook (Mook, 1976). 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In </w:t>
      </w:r>
      <w:r w:rsidR="009875A6">
        <w:rPr>
          <w:rFonts w:eastAsiaTheme="minorEastAsia"/>
          <w:color w:val="000000" w:themeColor="text1"/>
          <w:lang w:val="en-GB" w:eastAsia="zh-CN"/>
        </w:rPr>
        <w:t>the saturated zone</w:t>
      </w:r>
      <w:r w:rsidR="00D05C6E">
        <w:rPr>
          <w:rFonts w:eastAsiaTheme="minorEastAsia"/>
          <w:color w:val="000000" w:themeColor="text1"/>
          <w:lang w:val="en-GB" w:eastAsia="zh-CN"/>
        </w:rPr>
        <w:t xml:space="preserve">, </w:t>
      </w:r>
      <w:r w:rsidR="009875A6">
        <w:rPr>
          <w:rFonts w:eastAsiaTheme="minorEastAsia"/>
          <w:color w:val="000000" w:themeColor="text1"/>
          <w:lang w:val="en-GB" w:eastAsia="zh-CN"/>
        </w:rPr>
        <w:t>with exchange dominated by solid carbonate minerals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, the </w:t>
      </w:r>
      <w:r w:rsidR="00DC10DD" w:rsidRPr="005B599A">
        <w:rPr>
          <w:rFonts w:eastAsiaTheme="minorEastAsia"/>
          <w:color w:val="000000" w:themeColor="text1"/>
          <w:lang w:val="en-GB" w:eastAsia="zh-CN"/>
        </w:rPr>
        <w:t xml:space="preserve">revised 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model </w:t>
      </w:r>
      <w:r w:rsidR="00B648DC">
        <w:rPr>
          <w:rFonts w:eastAsiaTheme="minorEastAsia"/>
          <w:color w:val="000000" w:themeColor="text1"/>
          <w:lang w:val="en-GB" w:eastAsia="zh-CN"/>
        </w:rPr>
        <w:t xml:space="preserve">produces results similar to that 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of Eichinger (1983).  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For groundwater systems where exchange occurs both in the unsaturated zone and saturated zone, the revised model can still be used; however, </w:t>
      </w:r>
      <w:r w:rsidRPr="000A413F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Pr="005B599A">
        <w:rPr>
          <w:rFonts w:eastAsiaTheme="minorEastAsia"/>
          <w:color w:val="000000" w:themeColor="text1"/>
          <w:lang w:val="en-GB" w:eastAsia="zh-CN"/>
        </w:rPr>
        <w:t>C</w:t>
      </w:r>
      <w:r w:rsidR="000A413F">
        <w:rPr>
          <w:rFonts w:eastAsiaTheme="minorEastAsia"/>
          <w:color w:val="000000" w:themeColor="text1"/>
          <w:vertAlign w:val="subscript"/>
          <w:lang w:val="en-GB" w:eastAsia="zh-CN"/>
        </w:rPr>
        <w:t>o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 will be slightly underestimated</w:t>
      </w:r>
      <w:r w:rsidR="000A413F">
        <w:rPr>
          <w:rFonts w:eastAsiaTheme="minorEastAsia"/>
          <w:color w:val="000000" w:themeColor="text1"/>
          <w:lang w:val="en-GB" w:eastAsia="zh-CN"/>
        </w:rPr>
        <w:t xml:space="preserve"> (Han and Plummer, 2013)</w:t>
      </w:r>
      <w:r w:rsidRPr="005B599A">
        <w:rPr>
          <w:rFonts w:eastAsiaTheme="minorEastAsia"/>
          <w:color w:val="000000" w:themeColor="text1"/>
          <w:lang w:val="en-GB" w:eastAsia="zh-CN"/>
        </w:rPr>
        <w:t xml:space="preserve">. Finally, in carbonate systems undergoing complex geochemical reactions, such as oxidation of organic carbon, </w:t>
      </w:r>
      <w:r w:rsidR="00B648DC">
        <w:rPr>
          <w:rFonts w:eastAsiaTheme="minorEastAsia"/>
          <w:color w:val="000000" w:themeColor="text1"/>
          <w:lang w:val="en-GB" w:eastAsia="zh-CN"/>
        </w:rPr>
        <w:t xml:space="preserve">adjusted </w:t>
      </w:r>
      <w:r w:rsidRPr="005B599A">
        <w:rPr>
          <w:rFonts w:eastAsiaTheme="minorEastAsia"/>
          <w:color w:val="000000" w:themeColor="text1"/>
          <w:lang w:val="en-GB" w:eastAsia="zh-CN"/>
        </w:rPr>
        <w:t>radiocarbon ages are best estimated by inverse geochemical modeling techniques</w:t>
      </w:r>
      <w:r w:rsidR="00513FF6">
        <w:rPr>
          <w:rFonts w:eastAsiaTheme="minorEastAsia"/>
          <w:color w:val="000000" w:themeColor="text1"/>
          <w:lang w:val="en-GB" w:eastAsia="zh-CN"/>
        </w:rPr>
        <w:t xml:space="preserve"> (Plummer and others, 1994; Parkhurst and Charlton, 2008)</w:t>
      </w:r>
      <w:r w:rsidRPr="005B599A">
        <w:rPr>
          <w:rFonts w:eastAsiaTheme="minorEastAsia"/>
          <w:color w:val="000000" w:themeColor="text1"/>
          <w:lang w:val="en-GB" w:eastAsia="zh-CN"/>
        </w:rPr>
        <w:t>.</w:t>
      </w:r>
      <w:r w:rsidR="002470DD">
        <w:rPr>
          <w:rFonts w:eastAsiaTheme="minorEastAsia"/>
          <w:color w:val="000000" w:themeColor="text1"/>
          <w:lang w:val="en-GB" w:eastAsia="zh-CN"/>
        </w:rPr>
        <w:t xml:space="preserve">  </w:t>
      </w:r>
    </w:p>
    <w:p w:rsidR="00B648DC" w:rsidRDefault="00B648DC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F85E53" w:rsidRDefault="002470DD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>
        <w:rPr>
          <w:rFonts w:eastAsiaTheme="minorEastAsia"/>
          <w:color w:val="000000" w:themeColor="text1"/>
          <w:lang w:val="en-GB" w:eastAsia="zh-CN"/>
        </w:rPr>
        <w:t>T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here are two ways to apply the </w:t>
      </w:r>
      <w:r w:rsidR="005255CE">
        <w:rPr>
          <w:rFonts w:eastAsiaTheme="minorEastAsia"/>
          <w:color w:val="000000" w:themeColor="text1"/>
          <w:lang w:val="en-GB" w:eastAsia="zh-CN"/>
        </w:rPr>
        <w:t>Revised F&amp;G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model in NetpathXL: (a) radiocarbon dating of DIC in a single water sample, in which the initial and final water are defined as the same sample (“traditional</w:t>
      </w:r>
      <w:r w:rsidR="00B648DC">
        <w:rPr>
          <w:rFonts w:eastAsiaTheme="minorEastAsia"/>
          <w:color w:val="000000" w:themeColor="text1"/>
          <w:lang w:val="en-GB" w:eastAsia="zh-CN"/>
        </w:rPr>
        <w:t>”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</w:t>
      </w:r>
      <w:proofErr w:type="gramStart"/>
      <w:r w:rsidR="00F85E53" w:rsidRPr="00F85E53">
        <w:rPr>
          <w:rFonts w:eastAsiaTheme="minorEastAsia"/>
          <w:color w:val="000000" w:themeColor="text1"/>
          <w:lang w:val="en-GB" w:eastAsia="zh-CN"/>
        </w:rPr>
        <w:t>approach</w:t>
      </w:r>
      <w:proofErr w:type="gramEnd"/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to radiocarbon dating without consideration of the geochemical mass balance reactions), and (b) radiocarbon dating of the final water when initial and final water samples are defined separately</w:t>
      </w:r>
      <w:r w:rsidR="00A4589E">
        <w:rPr>
          <w:rFonts w:eastAsiaTheme="minorEastAsia"/>
          <w:color w:val="000000" w:themeColor="text1"/>
          <w:lang w:val="en-GB" w:eastAsia="zh-CN"/>
        </w:rPr>
        <w:t>. I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n case </w:t>
      </w:r>
      <w:r w:rsidR="00A4589E">
        <w:rPr>
          <w:rFonts w:eastAsiaTheme="minorEastAsia"/>
          <w:color w:val="000000" w:themeColor="text1"/>
          <w:lang w:val="en-GB" w:eastAsia="zh-CN"/>
        </w:rPr>
        <w:t xml:space="preserve">(b)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5255CE">
        <w:rPr>
          <w:rFonts w:eastAsiaTheme="minorEastAsia"/>
          <w:color w:val="000000" w:themeColor="text1"/>
          <w:lang w:val="en-GB" w:eastAsia="zh-CN"/>
        </w:rPr>
        <w:t>R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evised F&amp;G model is applied to estimate the pre-bomb </w:t>
      </w:r>
      <w:r w:rsidR="00F85E53" w:rsidRPr="00F85E53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C content in the initial water</w:t>
      </w:r>
      <w:r w:rsidR="00A4589E">
        <w:rPr>
          <w:rFonts w:eastAsiaTheme="minorEastAsia"/>
          <w:color w:val="000000" w:themeColor="text1"/>
          <w:lang w:val="en-GB" w:eastAsia="zh-CN"/>
        </w:rPr>
        <w:t xml:space="preserve"> and</w:t>
      </w:r>
      <w:r w:rsidR="00B648DC">
        <w:rPr>
          <w:rFonts w:eastAsiaTheme="minorEastAsia"/>
          <w:color w:val="000000" w:themeColor="text1"/>
          <w:lang w:val="en-GB" w:eastAsia="zh-CN"/>
        </w:rPr>
        <w:t xml:space="preserve">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NetpathXL is then used to compute the carbon mass transfer to the final water sample</w:t>
      </w:r>
      <w:r w:rsidR="000318B9">
        <w:rPr>
          <w:rFonts w:eastAsiaTheme="minorEastAsia"/>
          <w:color w:val="000000" w:themeColor="text1"/>
          <w:lang w:val="en-GB" w:eastAsia="zh-CN"/>
        </w:rPr>
        <w:t>,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and subsequently </w:t>
      </w:r>
      <w:r w:rsidR="00081DEC">
        <w:rPr>
          <w:rFonts w:eastAsiaTheme="minorEastAsia"/>
          <w:color w:val="000000" w:themeColor="text1"/>
          <w:lang w:val="en-GB" w:eastAsia="zh-CN"/>
        </w:rPr>
        <w:t xml:space="preserve">to </w:t>
      </w:r>
      <w:r w:rsidR="009875A6">
        <w:rPr>
          <w:rFonts w:eastAsiaTheme="minorEastAsia"/>
          <w:color w:val="000000" w:themeColor="text1"/>
          <w:lang w:val="en-GB" w:eastAsia="zh-CN"/>
        </w:rPr>
        <w:t>calculate</w:t>
      </w:r>
      <w:r w:rsidR="009875A6" w:rsidRPr="00F85E53">
        <w:rPr>
          <w:rFonts w:eastAsiaTheme="minorEastAsia"/>
          <w:color w:val="000000" w:themeColor="text1"/>
          <w:lang w:val="en-GB" w:eastAsia="zh-CN"/>
        </w:rPr>
        <w:t xml:space="preserve">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the initial </w:t>
      </w:r>
      <w:r w:rsidR="00F85E53" w:rsidRPr="00F85E53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C content </w:t>
      </w:r>
      <w:r w:rsidR="009875A6">
        <w:rPr>
          <w:rFonts w:eastAsiaTheme="minorEastAsia"/>
          <w:color w:val="000000" w:themeColor="text1"/>
          <w:lang w:val="en-GB" w:eastAsia="zh-CN"/>
        </w:rPr>
        <w:t xml:space="preserve">of the final water adjusted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for geochemical reactions (without radioactive decay).  </w:t>
      </w:r>
    </w:p>
    <w:p w:rsidR="005255CE" w:rsidRDefault="005255CE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5255CE" w:rsidRPr="00F85E53" w:rsidRDefault="005255CE" w:rsidP="00F85E53">
      <w:pPr>
        <w:spacing w:after="0" w:line="240" w:lineRule="auto"/>
        <w:rPr>
          <w:rFonts w:eastAsiaTheme="minorEastAsia"/>
          <w:color w:val="000000" w:themeColor="text1"/>
          <w:u w:val="single"/>
          <w:lang w:val="en-GB" w:eastAsia="zh-CN"/>
        </w:rPr>
      </w:pPr>
      <w:r w:rsidRPr="005255CE">
        <w:rPr>
          <w:rFonts w:eastAsiaTheme="minorEastAsia"/>
          <w:color w:val="000000" w:themeColor="text1"/>
          <w:u w:val="single"/>
          <w:lang w:val="en-GB" w:eastAsia="zh-CN"/>
        </w:rPr>
        <w:t>Example</w:t>
      </w:r>
    </w:p>
    <w:p w:rsidR="00F85E53" w:rsidRPr="00F85E53" w:rsidRDefault="00F85E53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833D0F" w:rsidRDefault="005255CE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>
        <w:rPr>
          <w:rFonts w:eastAsiaTheme="minorEastAsia"/>
          <w:color w:val="000000" w:themeColor="text1"/>
          <w:lang w:val="en-GB" w:eastAsia="zh-CN"/>
        </w:rPr>
        <w:t>This example assumes the user has familiarity with radiocarbon dating of DIC in the NETPATH and NetpathXL</w:t>
      </w:r>
      <w:r w:rsidR="00E206AB">
        <w:rPr>
          <w:rFonts w:eastAsiaTheme="minorEastAsia"/>
          <w:color w:val="000000" w:themeColor="text1"/>
          <w:lang w:val="en-GB" w:eastAsia="zh-CN"/>
        </w:rPr>
        <w:t xml:space="preserve"> environment</w:t>
      </w:r>
      <w:r w:rsidR="00513FF6">
        <w:rPr>
          <w:rFonts w:eastAsiaTheme="minorEastAsia"/>
          <w:color w:val="000000" w:themeColor="text1"/>
          <w:lang w:val="en-GB" w:eastAsia="zh-CN"/>
        </w:rPr>
        <w:t>s</w:t>
      </w:r>
      <w:r>
        <w:rPr>
          <w:rFonts w:eastAsiaTheme="minorEastAsia"/>
          <w:color w:val="000000" w:themeColor="text1"/>
          <w:lang w:val="en-GB" w:eastAsia="zh-CN"/>
        </w:rPr>
        <w:t>.  We begin by s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elec</w:t>
      </w:r>
      <w:r>
        <w:rPr>
          <w:rFonts w:eastAsiaTheme="minorEastAsia"/>
          <w:color w:val="000000" w:themeColor="text1"/>
          <w:lang w:val="en-GB" w:eastAsia="zh-CN"/>
        </w:rPr>
        <w:t>ting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initial and final water samples from the well file.  In the example below, the initial and final waters are </w:t>
      </w:r>
      <w:r>
        <w:rPr>
          <w:rFonts w:eastAsiaTheme="minorEastAsia"/>
          <w:color w:val="000000" w:themeColor="text1"/>
          <w:lang w:val="en-GB" w:eastAsia="zh-CN"/>
        </w:rPr>
        <w:t xml:space="preserve">defined to be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the same </w:t>
      </w:r>
      <w:r w:rsidR="00081DEC">
        <w:rPr>
          <w:rFonts w:eastAsiaTheme="minorEastAsia"/>
          <w:color w:val="000000" w:themeColor="text1"/>
          <w:lang w:val="en-GB" w:eastAsia="zh-CN"/>
        </w:rPr>
        <w:t>[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case </w:t>
      </w:r>
      <w:r w:rsidR="00E206AB">
        <w:rPr>
          <w:rFonts w:eastAsiaTheme="minorEastAsia"/>
          <w:color w:val="000000" w:themeColor="text1"/>
          <w:lang w:val="en-GB" w:eastAsia="zh-CN"/>
        </w:rPr>
        <w:t>(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a</w:t>
      </w:r>
      <w:r w:rsidR="00E206AB">
        <w:rPr>
          <w:rFonts w:eastAsiaTheme="minorEastAsia"/>
          <w:color w:val="000000" w:themeColor="text1"/>
          <w:lang w:val="en-GB" w:eastAsia="zh-CN"/>
        </w:rPr>
        <w:t>)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 above</w:t>
      </w:r>
      <w:r w:rsidR="00081DEC">
        <w:rPr>
          <w:rFonts w:eastAsiaTheme="minorEastAsia"/>
          <w:color w:val="000000" w:themeColor="text1"/>
          <w:lang w:val="en-GB" w:eastAsia="zh-CN"/>
        </w:rPr>
        <w:t>]</w:t>
      </w:r>
      <w:r w:rsidR="00081DEC" w:rsidRPr="00F85E53">
        <w:rPr>
          <w:rFonts w:eastAsiaTheme="minorEastAsia"/>
          <w:color w:val="000000" w:themeColor="text1"/>
          <w:lang w:val="en-GB" w:eastAsia="zh-CN"/>
        </w:rPr>
        <w:t xml:space="preserve">. 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There is no need to select phases or constraints in this case since the initial and final waters are the same.  Having created a model </w:t>
      </w:r>
      <w:r w:rsidR="00081DEC">
        <w:rPr>
          <w:rFonts w:eastAsiaTheme="minorEastAsia"/>
          <w:color w:val="000000" w:themeColor="text1"/>
          <w:lang w:val="en-GB" w:eastAsia="zh-CN"/>
        </w:rPr>
        <w:t>[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for either case (a) or case (b</w:t>
      </w:r>
      <w:r w:rsidR="00081DEC" w:rsidRPr="00F85E53">
        <w:rPr>
          <w:rFonts w:eastAsiaTheme="minorEastAsia"/>
          <w:color w:val="000000" w:themeColor="text1"/>
          <w:lang w:val="en-GB" w:eastAsia="zh-CN"/>
        </w:rPr>
        <w:t>)</w:t>
      </w:r>
      <w:r w:rsidR="00081DEC">
        <w:rPr>
          <w:rFonts w:eastAsiaTheme="minorEastAsia"/>
          <w:color w:val="000000" w:themeColor="text1"/>
          <w:lang w:val="en-GB" w:eastAsia="zh-CN"/>
        </w:rPr>
        <w:t>]</w:t>
      </w:r>
      <w:r w:rsidR="00081DEC" w:rsidRPr="00F85E53">
        <w:rPr>
          <w:rFonts w:eastAsiaTheme="minorEastAsia"/>
          <w:color w:val="000000" w:themeColor="text1"/>
          <w:lang w:val="en-GB" w:eastAsia="zh-CN"/>
        </w:rPr>
        <w:t xml:space="preserve">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in NetpathXL, </w:t>
      </w:r>
      <w:r w:rsidR="00B648DC">
        <w:rPr>
          <w:rFonts w:eastAsiaTheme="minorEastAsia"/>
          <w:color w:val="000000" w:themeColor="text1"/>
          <w:lang w:val="en-GB" w:eastAsia="zh-CN"/>
        </w:rPr>
        <w:t>enter “</w:t>
      </w:r>
      <w:r w:rsidR="00FF219B">
        <w:rPr>
          <w:rFonts w:eastAsiaTheme="minorEastAsia"/>
          <w:color w:val="000000" w:themeColor="text1"/>
          <w:lang w:val="en-GB" w:eastAsia="zh-CN"/>
        </w:rPr>
        <w:t>E</w:t>
      </w:r>
      <w:r w:rsidR="00B648DC">
        <w:rPr>
          <w:rFonts w:eastAsiaTheme="minorEastAsia"/>
          <w:color w:val="000000" w:themeColor="text1"/>
          <w:lang w:val="en-GB" w:eastAsia="zh-CN"/>
        </w:rPr>
        <w:t xml:space="preserve">” </w:t>
      </w:r>
      <w:r w:rsidR="00C62DF4">
        <w:rPr>
          <w:rFonts w:eastAsiaTheme="minorEastAsia"/>
          <w:color w:val="000000" w:themeColor="text1"/>
          <w:lang w:val="en-GB" w:eastAsia="zh-CN"/>
        </w:rPr>
        <w:t xml:space="preserve">to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 xml:space="preserve">select </w:t>
      </w:r>
      <w:r w:rsidR="00C62DF4" w:rsidRPr="00F85E53">
        <w:rPr>
          <w:rFonts w:eastAsiaTheme="minorEastAsia"/>
          <w:color w:val="000000" w:themeColor="text1"/>
          <w:lang w:val="en-GB" w:eastAsia="zh-CN"/>
        </w:rPr>
        <w:t>&lt;E</w:t>
      </w:r>
      <w:r w:rsidR="00C62DF4">
        <w:rPr>
          <w:rFonts w:eastAsiaTheme="minorEastAsia"/>
          <w:color w:val="000000" w:themeColor="text1"/>
          <w:lang w:val="en-GB" w:eastAsia="zh-CN"/>
        </w:rPr>
        <w:t>&gt;</w:t>
      </w:r>
      <w:r w:rsidR="00C62DF4" w:rsidRPr="00F85E53">
        <w:rPr>
          <w:rFonts w:eastAsiaTheme="minorEastAsia"/>
          <w:color w:val="000000" w:themeColor="text1"/>
          <w:lang w:val="en-GB" w:eastAsia="zh-CN"/>
        </w:rPr>
        <w:t xml:space="preserve">dit </w:t>
      </w:r>
      <w:r w:rsidR="00F85E53" w:rsidRPr="00F85E53">
        <w:rPr>
          <w:rFonts w:eastAsiaTheme="minorEastAsia"/>
          <w:color w:val="000000" w:themeColor="text1"/>
          <w:lang w:val="en-GB" w:eastAsia="zh-CN"/>
        </w:rPr>
        <w:t>from the main screen</w:t>
      </w:r>
      <w:r w:rsidR="00392FD0">
        <w:rPr>
          <w:rFonts w:eastAsiaTheme="minorEastAsia"/>
          <w:color w:val="000000" w:themeColor="text1"/>
          <w:lang w:val="en-GB" w:eastAsia="zh-CN"/>
        </w:rPr>
        <w:t>.</w:t>
      </w:r>
    </w:p>
    <w:p w:rsidR="00513FF6" w:rsidRDefault="00513FF6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F85E53" w:rsidRPr="00F85E53" w:rsidRDefault="00833D0F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A4589E">
        <w:rPr>
          <w:rFonts w:eastAsiaTheme="minorEastAsia"/>
          <w:noProof/>
          <w:color w:val="000000" w:themeColor="text1"/>
        </w:rPr>
        <w:lastRenderedPageBreak/>
        <w:drawing>
          <wp:inline distT="0" distB="0" distL="0" distR="0" wp14:anchorId="200CA669" wp14:editId="2058E017">
            <wp:extent cx="5438140" cy="1383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FD0" w:rsidRPr="00F85E53" w:rsidRDefault="00F85E53" w:rsidP="00F85E53">
      <w:pPr>
        <w:spacing w:after="0" w:line="240" w:lineRule="auto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  <w:r w:rsidRPr="00F85E53">
        <w:rPr>
          <w:rFonts w:eastAsiaTheme="minorEastAsia"/>
          <w:color w:val="000000" w:themeColor="text1"/>
          <w:lang w:val="en-GB" w:eastAsia="zh-CN"/>
        </w:rPr>
        <w:t xml:space="preserve"> </w:t>
      </w:r>
    </w:p>
    <w:p w:rsidR="00F85E53" w:rsidRPr="002C72C9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From the &lt;E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&gt;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dit menu, select option (10), “Rayleigh calculations”.  </w:t>
      </w:r>
    </w:p>
    <w:p w:rsidR="00F85E53" w:rsidRPr="002C72C9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lang w:val="en-GB" w:eastAsia="zh-CN"/>
        </w:rPr>
      </w:pPr>
    </w:p>
    <w:p w:rsidR="00F85E53" w:rsidRPr="00F85E53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  <w:r w:rsidRPr="00F85E53"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0C9992F2" wp14:editId="7AA7176A">
            <wp:extent cx="5278120" cy="1877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53" w:rsidRPr="00F85E53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Pr="002C72C9" w:rsidRDefault="00F85E53" w:rsidP="00B14695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The prompt “Do Rayeligh calculations?” appears and answer “y”es.  This expands the &lt;E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&gt;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dit menu to include options 11) Isotopic data, 12) Model for initial C14 (with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“</w:t>
      </w:r>
      <w:r w:rsidRPr="002C72C9">
        <w:rPr>
          <w:rFonts w:eastAsiaTheme="minorEastAsia"/>
          <w:color w:val="000000" w:themeColor="text1"/>
          <w:lang w:val="en-GB" w:eastAsia="zh-CN"/>
        </w:rPr>
        <w:t>Original Data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”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as default</w:t>
      </w:r>
      <w:r w:rsidR="00FF219B" w:rsidRPr="002C72C9">
        <w:rPr>
          <w:rFonts w:eastAsiaTheme="minorEastAsia"/>
          <w:color w:val="000000" w:themeColor="text1"/>
          <w:lang w:val="en-GB" w:eastAsia="zh-CN"/>
        </w:rPr>
        <w:t>)</w:t>
      </w:r>
      <w:r w:rsidRPr="002C72C9">
        <w:rPr>
          <w:rFonts w:eastAsiaTheme="minorEastAsia"/>
          <w:color w:val="000000" w:themeColor="text1"/>
          <w:lang w:val="en-GB" w:eastAsia="zh-CN"/>
        </w:rPr>
        <w:t>, and 13) Carbon fractionation facto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r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s (default values from Mook).  Select 12)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“</w:t>
      </w:r>
      <w:r w:rsidRPr="002C72C9">
        <w:rPr>
          <w:rFonts w:eastAsiaTheme="minorEastAsia"/>
          <w:color w:val="000000" w:themeColor="text1"/>
          <w:lang w:val="en-GB" w:eastAsia="zh-CN"/>
        </w:rPr>
        <w:t>Model for initial C14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”</w:t>
      </w:r>
      <w:r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B648DC" w:rsidRPr="00F85E53" w:rsidRDefault="00B648DC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Pr="00F85E53" w:rsidRDefault="00112455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  <w:r w:rsidRPr="00E955AD"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773A44FA" wp14:editId="1175143F">
            <wp:extent cx="5308600" cy="21228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19"/>
                    <a:stretch/>
                  </pic:blipFill>
                  <pic:spPr bwMode="auto">
                    <a:xfrm>
                      <a:off x="0" y="0"/>
                      <a:ext cx="5314278" cy="212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E53" w:rsidRPr="00F85E53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Pr="002C72C9" w:rsidRDefault="00F85E53" w:rsidP="00E206AB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From the next screen,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“Initial Carbon-14, A0, (percent modern) for Total Dissolved Carbon”, </w:t>
      </w:r>
      <w:proofErr w:type="gramStart"/>
      <w:r w:rsidRPr="002C72C9">
        <w:rPr>
          <w:rFonts w:eastAsiaTheme="minorEastAsia"/>
          <w:color w:val="000000" w:themeColor="text1"/>
          <w:lang w:val="en-GB" w:eastAsia="zh-CN"/>
        </w:rPr>
        <w:t>select</w:t>
      </w:r>
      <w:proofErr w:type="gramEnd"/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either Model </w:t>
      </w:r>
      <w:r w:rsidRPr="002C72C9">
        <w:rPr>
          <w:rFonts w:eastAsiaTheme="minorEastAsia"/>
          <w:color w:val="000000" w:themeColor="text1"/>
          <w:lang w:val="en-GB" w:eastAsia="zh-CN"/>
        </w:rPr>
        <w:t>10 or 11.  If the sample to be dated is in the recharge zone, where open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-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(to 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gas) system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 conditions </w:t>
      </w:r>
      <w:proofErr w:type="gramStart"/>
      <w:r w:rsidR="00E206AB" w:rsidRPr="002C72C9">
        <w:rPr>
          <w:rFonts w:eastAsiaTheme="minorEastAsia"/>
          <w:color w:val="000000" w:themeColor="text1"/>
          <w:lang w:val="en-GB" w:eastAsia="zh-CN"/>
        </w:rPr>
        <w:t>prevail</w:t>
      </w:r>
      <w:r w:rsidRPr="002C72C9">
        <w:rPr>
          <w:rFonts w:eastAsiaTheme="minorEastAsia"/>
          <w:color w:val="000000" w:themeColor="text1"/>
          <w:lang w:val="en-GB" w:eastAsia="zh-CN"/>
        </w:rPr>
        <w:t>,</w:t>
      </w:r>
      <w:proofErr w:type="gramEnd"/>
      <w:r w:rsidRPr="002C72C9">
        <w:rPr>
          <w:rFonts w:eastAsiaTheme="minorEastAsia"/>
          <w:color w:val="000000" w:themeColor="text1"/>
          <w:lang w:val="en-GB" w:eastAsia="zh-CN"/>
        </w:rPr>
        <w:t xml:space="preserve"> select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Model </w:t>
      </w:r>
      <w:r w:rsidRPr="002C72C9">
        <w:rPr>
          <w:rFonts w:eastAsiaTheme="minorEastAsia"/>
          <w:color w:val="000000" w:themeColor="text1"/>
          <w:lang w:val="en-GB" w:eastAsia="zh-CN"/>
        </w:rPr>
        <w:t>10 for 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gas isotopic exchange.  If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the sample is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from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the saturated zone and isolated from the soil zone, select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Model </w:t>
      </w:r>
      <w:r w:rsidRPr="002C72C9">
        <w:rPr>
          <w:rFonts w:eastAsiaTheme="minorEastAsia"/>
          <w:color w:val="000000" w:themeColor="text1"/>
          <w:lang w:val="en-GB" w:eastAsia="zh-CN"/>
        </w:rPr>
        <w:t>11, for solid carbonate (calcite)</w:t>
      </w:r>
      <w:r w:rsidR="009875A6" w:rsidRPr="002C72C9">
        <w:rPr>
          <w:rFonts w:eastAsiaTheme="minorEastAsia"/>
          <w:color w:val="000000" w:themeColor="text1"/>
          <w:lang w:val="en-GB" w:eastAsia="zh-CN"/>
        </w:rPr>
        <w:t xml:space="preserve"> isotopic exchange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.  Although NETPATH and NetpathXL treat the total dissolved carbon system, TDC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,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 (TDC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≡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DIC+DOC+CH</w:t>
      </w:r>
      <w:r w:rsidR="00E206AB" w:rsidRPr="002C72C9">
        <w:rPr>
          <w:rFonts w:eastAsiaTheme="minorEastAsia"/>
          <w:color w:val="000000" w:themeColor="text1"/>
          <w:vertAlign w:val="subscript"/>
          <w:lang w:val="en-GB" w:eastAsia="zh-CN"/>
        </w:rPr>
        <w:t>4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)</w:t>
      </w:r>
      <w:r w:rsidR="00476442" w:rsidRPr="002C72C9">
        <w:rPr>
          <w:rFonts w:eastAsiaTheme="minorEastAsia"/>
          <w:color w:val="000000" w:themeColor="text1"/>
          <w:lang w:val="en-GB" w:eastAsia="zh-CN"/>
        </w:rPr>
        <w:t xml:space="preserve"> for other radiocarbon adjustment models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 xml:space="preserve">, implementation of the Revised F&amp;G model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in NetpathXL </w:t>
      </w:r>
      <w:r w:rsidR="00E206AB" w:rsidRPr="002C72C9">
        <w:rPr>
          <w:rFonts w:eastAsiaTheme="minorEastAsia"/>
          <w:color w:val="000000" w:themeColor="text1"/>
          <w:lang w:val="en-GB" w:eastAsia="zh-CN"/>
        </w:rPr>
        <w:t>treats only the inorganic carbon system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, which is the most common application expected.  </w:t>
      </w:r>
    </w:p>
    <w:p w:rsidR="00F85E53" w:rsidRPr="00F85E53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Default="00112455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  <w:r w:rsidRPr="00E955AD"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3CFBFBE1" wp14:editId="29FABCE8">
            <wp:extent cx="5549900" cy="237827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552762" cy="23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DC" w:rsidRPr="00F85E53" w:rsidRDefault="00B648DC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Pr="002C72C9" w:rsidRDefault="00112455" w:rsidP="00E955AD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Typing the letter “A” permits editing all the isotopic values used in all the radiocarbon adjustment models programmed in NetpathXL.</w:t>
      </w:r>
      <w:r>
        <w:rPr>
          <w:rFonts w:eastAsiaTheme="minorEastAsia"/>
          <w:color w:val="000000" w:themeColor="text1"/>
          <w:lang w:val="en-GB" w:eastAsia="zh-CN"/>
        </w:rPr>
        <w:t xml:space="preserve">  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Here is the screen after selecting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M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odel 11, “Revised F&amp;G solid ex”</w:t>
      </w:r>
      <w:r w:rsidR="00C16896">
        <w:rPr>
          <w:rFonts w:eastAsiaTheme="minorEastAsia"/>
          <w:color w:val="000000" w:themeColor="text1"/>
          <w:lang w:val="en-GB" w:eastAsia="zh-CN"/>
        </w:rPr>
        <w:t xml:space="preserve"> and defining </w:t>
      </w:r>
      <w:r w:rsidR="00C16896" w:rsidRPr="002C72C9">
        <w:rPr>
          <w:rFonts w:eastAsiaTheme="minorEastAsia"/>
          <w:color w:val="000000" w:themeColor="text1"/>
          <w:lang w:val="en-GB" w:eastAsia="zh-CN"/>
        </w:rPr>
        <w:t>the δ</w:t>
      </w:r>
      <w:r w:rsidR="00C16896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C16896" w:rsidRPr="002C72C9">
        <w:rPr>
          <w:rFonts w:eastAsiaTheme="minorEastAsia"/>
          <w:color w:val="000000" w:themeColor="text1"/>
          <w:lang w:val="en-GB" w:eastAsia="zh-CN"/>
        </w:rPr>
        <w:t>C of calcite and CO</w:t>
      </w:r>
      <w:r w:rsidR="00C16896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C16896" w:rsidRPr="002C72C9">
        <w:rPr>
          <w:rFonts w:eastAsiaTheme="minorEastAsia"/>
          <w:color w:val="000000" w:themeColor="text1"/>
          <w:lang w:val="en-GB" w:eastAsia="zh-CN"/>
        </w:rPr>
        <w:t xml:space="preserve"> gas to be </w:t>
      </w:r>
      <w:r w:rsidR="00C16896">
        <w:rPr>
          <w:rFonts w:eastAsiaTheme="minorEastAsia"/>
          <w:color w:val="000000" w:themeColor="text1"/>
          <w:lang w:val="en-GB" w:eastAsia="zh-CN"/>
        </w:rPr>
        <w:t>2</w:t>
      </w:r>
      <w:r w:rsidR="00C16896" w:rsidRPr="002C72C9">
        <w:rPr>
          <w:rFonts w:eastAsiaTheme="minorEastAsia"/>
          <w:color w:val="000000" w:themeColor="text1"/>
          <w:lang w:val="en-GB" w:eastAsia="zh-CN"/>
        </w:rPr>
        <w:t>.0 and -</w:t>
      </w:r>
      <w:r w:rsidR="00C16896">
        <w:rPr>
          <w:rFonts w:eastAsiaTheme="minorEastAsia"/>
          <w:color w:val="000000" w:themeColor="text1"/>
          <w:lang w:val="en-GB" w:eastAsia="zh-CN"/>
        </w:rPr>
        <w:t>19</w:t>
      </w:r>
      <w:r w:rsidR="00C16896" w:rsidRPr="002C72C9">
        <w:rPr>
          <w:rFonts w:eastAsiaTheme="minorEastAsia"/>
          <w:color w:val="000000" w:themeColor="text1"/>
          <w:lang w:val="en-GB" w:eastAsia="zh-CN"/>
        </w:rPr>
        <w:t>.6 permil</w:t>
      </w:r>
      <w:r w:rsidR="00C16896">
        <w:rPr>
          <w:rFonts w:eastAsiaTheme="minorEastAsia"/>
          <w:color w:val="000000" w:themeColor="text1"/>
          <w:lang w:val="en-GB" w:eastAsia="zh-CN"/>
        </w:rPr>
        <w:t xml:space="preserve"> (see below)</w:t>
      </w:r>
      <w:r w:rsidR="00476442"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B648DC" w:rsidRPr="00F85E53" w:rsidRDefault="00B648DC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Default="00C16896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  <w:r w:rsidRPr="00E955AD">
        <w:rPr>
          <w:rFonts w:eastAsiaTheme="minorEastAsia"/>
          <w:noProof/>
          <w:color w:val="000000" w:themeColor="text1"/>
          <w:sz w:val="24"/>
          <w:szCs w:val="24"/>
        </w:rPr>
        <w:drawing>
          <wp:inline distT="0" distB="0" distL="0" distR="0" wp14:anchorId="6D6409A8" wp14:editId="31D3571C">
            <wp:extent cx="5384800" cy="22862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741" cy="22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DC" w:rsidRPr="00F85E53" w:rsidRDefault="00B648DC" w:rsidP="00F85E53">
      <w:pPr>
        <w:spacing w:after="0" w:line="240" w:lineRule="auto"/>
        <w:ind w:firstLine="45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F85E53" w:rsidRPr="002C72C9" w:rsidRDefault="00F85E53" w:rsidP="00F85E53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From this screen, one can type “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X</w:t>
      </w:r>
      <w:r w:rsidRPr="002C72C9">
        <w:rPr>
          <w:rFonts w:eastAsiaTheme="minorEastAsia"/>
          <w:color w:val="000000" w:themeColor="text1"/>
          <w:lang w:val="en-GB" w:eastAsia="zh-CN"/>
        </w:rPr>
        <w:t>”</w:t>
      </w:r>
      <w:r w:rsidR="00081DEC">
        <w:rPr>
          <w:rFonts w:eastAsiaTheme="minorEastAsia"/>
          <w:color w:val="000000" w:themeColor="text1"/>
          <w:lang w:val="en-GB" w:eastAsia="zh-CN"/>
        </w:rPr>
        <w:t>,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which generates a Microsoft Excel</w:t>
      </w:r>
      <w:r w:rsidR="00FF219B" w:rsidRPr="002C72C9">
        <w:rPr>
          <w:rFonts w:eastAsiaTheme="minorEastAsia" w:cstheme="minorHAnsi"/>
          <w:color w:val="000000" w:themeColor="text1"/>
          <w:lang w:val="en-GB" w:eastAsia="zh-CN"/>
        </w:rPr>
        <w:t>®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that permits examination of all the samples from the originally selected well file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 (.xls or .xlsx)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.  </w:t>
      </w:r>
    </w:p>
    <w:p w:rsidR="00F85E53" w:rsidRPr="002C72C9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lang w:val="en-GB" w:eastAsia="zh-CN"/>
        </w:rPr>
      </w:pPr>
    </w:p>
    <w:p w:rsidR="00F85E53" w:rsidRPr="002C72C9" w:rsidRDefault="00F85E53" w:rsidP="002C72C9">
      <w:pPr>
        <w:spacing w:after="0" w:line="240" w:lineRule="auto"/>
        <w:rPr>
          <w:rFonts w:eastAsiaTheme="minorEastAsia"/>
          <w:color w:val="000000" w:themeColor="text1"/>
          <w:u w:val="single"/>
          <w:lang w:val="en-GB" w:eastAsia="zh-CN"/>
        </w:rPr>
      </w:pPr>
      <w:r w:rsidRPr="002C72C9">
        <w:rPr>
          <w:rFonts w:eastAsiaTheme="minorEastAsia"/>
          <w:color w:val="000000" w:themeColor="text1"/>
          <w:u w:val="single"/>
          <w:lang w:val="en-GB" w:eastAsia="zh-CN"/>
        </w:rPr>
        <w:t>Typ</w:t>
      </w:r>
      <w:r w:rsidR="00B648DC" w:rsidRPr="002C72C9">
        <w:rPr>
          <w:rFonts w:eastAsiaTheme="minorEastAsia"/>
          <w:color w:val="000000" w:themeColor="text1"/>
          <w:u w:val="single"/>
          <w:lang w:val="en-GB" w:eastAsia="zh-CN"/>
        </w:rPr>
        <w:t>ing</w:t>
      </w:r>
      <w:r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 &lt;X&gt; to construct the Excel</w:t>
      </w:r>
      <w:r w:rsidR="00FF219B" w:rsidRPr="002C72C9">
        <w:rPr>
          <w:rFonts w:eastAsiaTheme="minorEastAsia" w:cstheme="minorHAnsi"/>
          <w:color w:val="000000" w:themeColor="text1"/>
          <w:u w:val="single"/>
          <w:lang w:val="en-GB" w:eastAsia="zh-CN"/>
        </w:rPr>
        <w:t>®</w:t>
      </w:r>
      <w:r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 plot for </w:t>
      </w:r>
      <w:r w:rsidR="00B648DC"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the </w:t>
      </w:r>
      <w:r w:rsidRPr="002C72C9">
        <w:rPr>
          <w:rFonts w:eastAsiaTheme="minorEastAsia"/>
          <w:color w:val="000000" w:themeColor="text1"/>
          <w:u w:val="single"/>
          <w:lang w:val="en-GB" w:eastAsia="zh-CN"/>
        </w:rPr>
        <w:t>Revised F</w:t>
      </w:r>
      <w:r w:rsidR="00B648DC" w:rsidRPr="002C72C9">
        <w:rPr>
          <w:rFonts w:eastAsiaTheme="minorEastAsia"/>
          <w:color w:val="000000" w:themeColor="text1"/>
          <w:u w:val="single"/>
          <w:lang w:val="en-GB" w:eastAsia="zh-CN"/>
        </w:rPr>
        <w:t>&amp;</w:t>
      </w:r>
      <w:r w:rsidRPr="002C72C9">
        <w:rPr>
          <w:rFonts w:eastAsiaTheme="minorEastAsia"/>
          <w:color w:val="000000" w:themeColor="text1"/>
          <w:u w:val="single"/>
          <w:lang w:val="en-GB" w:eastAsia="zh-CN"/>
        </w:rPr>
        <w:t>G</w:t>
      </w:r>
      <w:r w:rsidR="00B648DC"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 model</w:t>
      </w:r>
    </w:p>
    <w:p w:rsidR="00AD7498" w:rsidRPr="002C72C9" w:rsidRDefault="00F85E53" w:rsidP="00B648DC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In the example above, for well W8, the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R</w:t>
      </w:r>
      <w:r w:rsidRPr="002C72C9">
        <w:rPr>
          <w:rFonts w:eastAsiaTheme="minorEastAsia"/>
          <w:color w:val="000000" w:themeColor="text1"/>
          <w:lang w:val="en-GB" w:eastAsia="zh-CN"/>
        </w:rPr>
        <w:t>evised F&amp;G model for 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gas isotopic exchange leads to a negative age as does that of Mook.  Model 11, for solid calcite isotopic exchange leads to a positive radiocarbon age.  As the sample is from a well in the saturated zone, an initial guess would be to select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M</w:t>
      </w:r>
      <w:r w:rsidRPr="002C72C9">
        <w:rPr>
          <w:rFonts w:eastAsiaTheme="minorEastAsia"/>
          <w:color w:val="000000" w:themeColor="text1"/>
          <w:lang w:val="en-GB" w:eastAsia="zh-CN"/>
        </w:rPr>
        <w:t>odel 11, “Revised F&amp;G solid exchange”.  The following Excel</w:t>
      </w:r>
      <w:r w:rsidR="00FF219B" w:rsidRPr="002C72C9">
        <w:rPr>
          <w:rFonts w:eastAsiaTheme="minorEastAsia" w:cstheme="minorHAnsi"/>
          <w:color w:val="000000" w:themeColor="text1"/>
          <w:lang w:val="en-GB" w:eastAsia="zh-CN"/>
        </w:rPr>
        <w:t>®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is generated by NetpathXL.  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>In this example, the δ</w:t>
      </w:r>
      <w:r w:rsidR="00392FD0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>C of calcite and CO</w:t>
      </w:r>
      <w:r w:rsidR="00392FD0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 xml:space="preserve"> gas are defined to be </w:t>
      </w:r>
      <w:r w:rsidR="00572152">
        <w:rPr>
          <w:rFonts w:eastAsiaTheme="minorEastAsia"/>
          <w:color w:val="000000" w:themeColor="text1"/>
          <w:lang w:val="en-GB" w:eastAsia="zh-CN"/>
        </w:rPr>
        <w:t>2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>.0 and -</w:t>
      </w:r>
      <w:r w:rsidR="00572152">
        <w:rPr>
          <w:rFonts w:eastAsiaTheme="minorEastAsia"/>
          <w:color w:val="000000" w:themeColor="text1"/>
          <w:lang w:val="en-GB" w:eastAsia="zh-CN"/>
        </w:rPr>
        <w:t>19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 xml:space="preserve">.6 permil.  The corresponding </w:t>
      </w:r>
      <w:r w:rsidR="00392FD0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392FD0" w:rsidRPr="002C72C9">
        <w:rPr>
          <w:rFonts w:eastAsiaTheme="minorEastAsia"/>
          <w:color w:val="000000" w:themeColor="text1"/>
          <w:lang w:val="en-GB" w:eastAsia="zh-CN"/>
        </w:rPr>
        <w:t>C values are defined to be 0.0 and 100.0 pmc.</w:t>
      </w:r>
    </w:p>
    <w:p w:rsidR="00AD7498" w:rsidRDefault="00AD7498" w:rsidP="00B648DC">
      <w:pPr>
        <w:spacing w:after="0" w:line="240" w:lineRule="auto"/>
        <w:rPr>
          <w:rFonts w:eastAsiaTheme="minorEastAsia"/>
          <w:color w:val="000000" w:themeColor="text1"/>
          <w:sz w:val="24"/>
          <w:szCs w:val="24"/>
          <w:lang w:val="en-GB" w:eastAsia="zh-CN"/>
        </w:rPr>
      </w:pPr>
    </w:p>
    <w:p w:rsidR="00D00089" w:rsidRDefault="00D00089" w:rsidP="00B648DC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D00089" w:rsidRDefault="00D00089" w:rsidP="00B648DC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</w:p>
    <w:p w:rsidR="00F85E53" w:rsidRPr="002C72C9" w:rsidRDefault="00E955AD" w:rsidP="00B648DC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E955AD">
        <w:rPr>
          <w:noProof/>
        </w:rPr>
        <w:lastRenderedPageBreak/>
        <w:drawing>
          <wp:inline distT="0" distB="0" distL="0" distR="0" wp14:anchorId="7915E2D8" wp14:editId="57AC754C">
            <wp:extent cx="5943600" cy="37817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All samples from the selected well file are plotted as </w:t>
      </w:r>
      <w:r w:rsidR="00F85E53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C (pmc) on the ordinate and δ</w:t>
      </w:r>
      <w:r w:rsidR="00F85E53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C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(permil) 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on the abscissa.  The larger red triangle represents the selected sample to be dated (W8).  The rest of the samples from the well file are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 xml:space="preserve">plotted as 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smaller green squares.</w:t>
      </w:r>
    </w:p>
    <w:p w:rsidR="00AD7498" w:rsidRPr="002C72C9" w:rsidRDefault="00AD7498" w:rsidP="00F85E53">
      <w:pPr>
        <w:spacing w:after="0" w:line="240" w:lineRule="auto"/>
        <w:ind w:firstLine="45"/>
        <w:rPr>
          <w:rFonts w:eastAsiaTheme="minorEastAsia"/>
          <w:color w:val="000000" w:themeColor="text1"/>
          <w:u w:val="single"/>
          <w:lang w:val="en-GB" w:eastAsia="zh-CN"/>
        </w:rPr>
      </w:pPr>
    </w:p>
    <w:p w:rsidR="00F85E53" w:rsidRPr="002C72C9" w:rsidRDefault="00F85E53" w:rsidP="00F85E53">
      <w:pPr>
        <w:spacing w:after="0" w:line="240" w:lineRule="auto"/>
        <w:ind w:firstLine="45"/>
        <w:rPr>
          <w:rFonts w:eastAsiaTheme="minorEastAsia"/>
          <w:color w:val="000000" w:themeColor="text1"/>
          <w:u w:val="single"/>
          <w:lang w:val="en-GB" w:eastAsia="zh-CN"/>
        </w:rPr>
      </w:pPr>
      <w:r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Features of the </w:t>
      </w:r>
      <w:r w:rsidR="00C62DF4" w:rsidRPr="002C72C9">
        <w:rPr>
          <w:rFonts w:eastAsiaTheme="minorEastAsia"/>
          <w:color w:val="000000" w:themeColor="text1"/>
          <w:u w:val="single"/>
          <w:lang w:val="en-GB" w:eastAsia="zh-CN"/>
        </w:rPr>
        <w:t>spreadsheet</w:t>
      </w:r>
    </w:p>
    <w:p w:rsidR="00F85E53" w:rsidRPr="002C72C9" w:rsidRDefault="00F85E53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Once generated, the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stands alone,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can be saved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t>,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 used in future calculations,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and 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 xml:space="preserve">must be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closed manually,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external to NetpathXL</w:t>
      </w:r>
      <w:r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F85E53" w:rsidRPr="002C72C9" w:rsidRDefault="00F85E53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The table in the lower left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part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of the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contains the 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>δ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C and 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Pr="002C72C9">
        <w:rPr>
          <w:rFonts w:eastAsiaTheme="minorEastAsia"/>
          <w:color w:val="000000" w:themeColor="text1"/>
          <w:lang w:val="en-GB" w:eastAsia="zh-CN"/>
        </w:rPr>
        <w:t>C data for all the samples in the well file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[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obtained from the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NetpathXL Excel</w:t>
      </w:r>
      <w:r w:rsidR="00392FD0" w:rsidRPr="002C72C9">
        <w:rPr>
          <w:rFonts w:eastAsiaTheme="minorEastAsia" w:cstheme="minorHAnsi"/>
          <w:color w:val="000000" w:themeColor="text1"/>
          <w:lang w:val="en-GB" w:eastAsia="zh-CN"/>
        </w:rPr>
        <w:t>®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 file (</w:t>
      </w:r>
      <w:r w:rsidR="00704C7E" w:rsidRPr="002C72C9">
        <w:rPr>
          <w:rFonts w:eastAsiaTheme="minorEastAsia"/>
          <w:color w:val="000000" w:themeColor="text1"/>
          <w:lang w:val="en-GB" w:eastAsia="zh-CN"/>
        </w:rPr>
        <w:t xml:space="preserve">.xls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or .xlsx)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 xml:space="preserve">that 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 xml:space="preserve">has been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 xml:space="preserve">generated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by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using DB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XL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 xml:space="preserve"> or copied from another Excel</w:t>
      </w:r>
      <w:r w:rsidR="00F14E38" w:rsidRPr="002C72C9">
        <w:rPr>
          <w:rFonts w:eastAsiaTheme="minorEastAsia" w:cstheme="minorHAnsi"/>
          <w:color w:val="000000" w:themeColor="text1"/>
          <w:lang w:val="en-GB" w:eastAsia="zh-CN"/>
        </w:rPr>
        <w:t>®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 xml:space="preserve"> well file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, see Parkhurst and C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h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arlton, 2008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], </w:t>
      </w:r>
      <w:r w:rsidRPr="002C72C9">
        <w:rPr>
          <w:rFonts w:eastAsiaTheme="minorEastAsia"/>
          <w:color w:val="000000" w:themeColor="text1"/>
          <w:lang w:val="en-GB" w:eastAsia="zh-CN"/>
        </w:rPr>
        <w:t>along with their inorganic carbon speciation computed from the WATEQ aqueous model of NetpathXL.</w:t>
      </w:r>
    </w:p>
    <w:p w:rsidR="00F85E53" w:rsidRPr="002C72C9" w:rsidRDefault="00704C7E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The example shows results for well W8 (data in the blue-shaded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>cells in line 3</w:t>
      </w:r>
      <w:r w:rsidRPr="002C72C9">
        <w:rPr>
          <w:rFonts w:eastAsiaTheme="minorEastAsia"/>
          <w:color w:val="000000" w:themeColor="text1"/>
          <w:lang w:val="en-GB" w:eastAsia="zh-CN"/>
        </w:rPr>
        <w:t>).  To change to another sample, c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opy and paste a line from the sample table 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 xml:space="preserve">in the lower left part of the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="00B648DC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to the blue-shaded columns of line 3.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>Note that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 changes made in the Revised F&amp;G spreadsheet have no effect on the NetpathXL model definitions. </w:t>
      </w:r>
    </w:p>
    <w:p w:rsidR="00F85E53" w:rsidRPr="002C72C9" w:rsidRDefault="00F85E53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Column 10, line 3 is a switch used to define 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t xml:space="preserve">“additive” fractionation factors, 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sym w:font="Symbol" w:char="F065"/>
      </w:r>
      <w:r w:rsidR="00AD7498" w:rsidRPr="002C72C9">
        <w:rPr>
          <w:rFonts w:eastAsiaTheme="minorEastAsia"/>
          <w:color w:val="000000" w:themeColor="text1"/>
          <w:lang w:val="en-GB" w:eastAsia="zh-CN"/>
        </w:rPr>
        <w:t>, for CO</w:t>
      </w:r>
      <w:r w:rsidR="00AD7498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t>(g) and calcite as, “1”, relative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to the isotopic composition of HCO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3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-</w:t>
      </w:r>
      <w:r w:rsidR="00F14E38" w:rsidRPr="002C72C9">
        <w:rPr>
          <w:rFonts w:eastAsiaTheme="minorEastAsia"/>
          <w:color w:val="000000" w:themeColor="text1"/>
          <w:lang w:val="en-GB" w:eastAsia="zh-CN"/>
        </w:rPr>
        <w:t>(default)</w:t>
      </w:r>
      <w:r w:rsidRPr="002C72C9">
        <w:rPr>
          <w:rFonts w:eastAsiaTheme="minorEastAsia"/>
          <w:color w:val="000000" w:themeColor="text1"/>
          <w:lang w:val="en-GB" w:eastAsia="zh-CN"/>
        </w:rPr>
        <w:t>, and “0”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t>,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relative to the average isotopic composition of the DIC in the sample, </w:t>
      </w:r>
      <w:r w:rsidR="009A00E7" w:rsidRPr="002C72C9">
        <w:rPr>
          <w:rFonts w:eastAsiaTheme="minorEastAsia"/>
          <w:color w:val="000000" w:themeColor="text1"/>
          <w:lang w:val="en-GB" w:eastAsia="zh-CN"/>
        </w:rPr>
        <w:t xml:space="preserve">the latter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accounting for </w:t>
      </w:r>
      <w:r w:rsidR="009A00E7" w:rsidRPr="002C72C9">
        <w:rPr>
          <w:rFonts w:eastAsiaTheme="minorEastAsia"/>
          <w:color w:val="000000" w:themeColor="text1"/>
          <w:lang w:val="en-GB" w:eastAsia="zh-CN"/>
        </w:rPr>
        <w:t xml:space="preserve">sample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pH and distribution of species.   In most cases the results will be similar,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because </w:t>
      </w:r>
      <w:r w:rsidRPr="002C72C9">
        <w:rPr>
          <w:rFonts w:eastAsiaTheme="minorEastAsia"/>
          <w:color w:val="000000" w:themeColor="text1"/>
          <w:lang w:val="en-GB" w:eastAsia="zh-CN"/>
        </w:rPr>
        <w:t>HCO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3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-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usually is the predominant inorganic carbon species in groundwater.  Switching to option “0” might be more appropriate for samples from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systems with high or low pH where CO</w:t>
      </w:r>
      <w:r w:rsidR="00375ECC" w:rsidRPr="002C72C9">
        <w:rPr>
          <w:rFonts w:eastAsiaTheme="minorEastAsia"/>
          <w:color w:val="000000" w:themeColor="text1"/>
          <w:vertAlign w:val="subscript"/>
          <w:lang w:val="en-GB" w:eastAsia="zh-CN"/>
        </w:rPr>
        <w:t>3</w:t>
      </w:r>
      <w:r w:rsidR="00EC1B1B" w:rsidRPr="002C72C9">
        <w:rPr>
          <w:rFonts w:eastAsiaTheme="minorEastAsia"/>
          <w:color w:val="000000" w:themeColor="text1"/>
          <w:vertAlign w:val="superscript"/>
          <w:lang w:val="en-GB" w:eastAsia="zh-CN"/>
        </w:rPr>
        <w:t>2-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 or </w:t>
      </w:r>
      <w:proofErr w:type="gramStart"/>
      <w:r w:rsidR="00375ECC" w:rsidRPr="002C72C9">
        <w:rPr>
          <w:rFonts w:eastAsiaTheme="minorEastAsia"/>
          <w:color w:val="000000" w:themeColor="text1"/>
          <w:lang w:val="en-GB" w:eastAsia="zh-CN"/>
        </w:rPr>
        <w:t>CO</w:t>
      </w:r>
      <w:r w:rsidR="00375ECC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(</w:t>
      </w:r>
      <w:proofErr w:type="gramEnd"/>
      <w:r w:rsidR="00375ECC" w:rsidRPr="002C72C9">
        <w:rPr>
          <w:rFonts w:eastAsiaTheme="minorEastAsia"/>
          <w:color w:val="000000" w:themeColor="text1"/>
          <w:lang w:val="en-GB" w:eastAsia="zh-CN"/>
        </w:rPr>
        <w:t xml:space="preserve">aq) are relatively more important;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for example, in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a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closed-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system 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quartz-</w:t>
      </w:r>
      <w:r w:rsidRPr="002C72C9">
        <w:rPr>
          <w:rFonts w:eastAsiaTheme="minorEastAsia"/>
          <w:color w:val="000000" w:themeColor="text1"/>
          <w:lang w:val="en-GB" w:eastAsia="zh-CN"/>
        </w:rPr>
        <w:t>sand aquifer that contain</w:t>
      </w:r>
      <w:r w:rsidR="00375ECC" w:rsidRPr="002C72C9">
        <w:rPr>
          <w:rFonts w:eastAsiaTheme="minorEastAsia"/>
          <w:color w:val="000000" w:themeColor="text1"/>
          <w:lang w:val="en-GB" w:eastAsia="zh-CN"/>
        </w:rPr>
        <w:t>s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minor calcite where the pH is still low</w:t>
      </w:r>
      <w:r w:rsidR="00E42A54" w:rsidRPr="002C72C9">
        <w:rPr>
          <w:rFonts w:eastAsiaTheme="minorEastAsia"/>
          <w:color w:val="000000" w:themeColor="text1"/>
          <w:lang w:val="en-GB" w:eastAsia="zh-CN"/>
        </w:rPr>
        <w:t>, such that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(aq) predominates.  Here calcite-solution might </w:t>
      </w:r>
      <w:r w:rsidR="009A00E7" w:rsidRPr="002C72C9">
        <w:rPr>
          <w:rFonts w:eastAsiaTheme="minorEastAsia"/>
          <w:color w:val="000000" w:themeColor="text1"/>
          <w:lang w:val="en-GB" w:eastAsia="zh-CN"/>
        </w:rPr>
        <w:t>be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more appropriate than calcite-HCO</w:t>
      </w:r>
      <w:r w:rsidRPr="002C72C9">
        <w:rPr>
          <w:rFonts w:eastAsiaTheme="minorEastAsia"/>
          <w:color w:val="000000" w:themeColor="text1"/>
          <w:vertAlign w:val="subscript"/>
          <w:lang w:val="en-GB" w:eastAsia="zh-CN"/>
        </w:rPr>
        <w:t>3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-</w:t>
      </w:r>
      <w:r w:rsidRPr="002C72C9">
        <w:rPr>
          <w:rFonts w:eastAsiaTheme="minorEastAsia"/>
          <w:color w:val="000000" w:themeColor="text1"/>
          <w:lang w:val="en-GB" w:eastAsia="zh-CN"/>
        </w:rPr>
        <w:t>.</w:t>
      </w:r>
      <w:r w:rsidRPr="002C72C9">
        <w:rPr>
          <w:rFonts w:ascii="Arial" w:eastAsiaTheme="minorEastAsia" w:hAnsi="Arial" w:cs="Arial"/>
          <w:color w:val="222222"/>
          <w:shd w:val="clear" w:color="auto" w:fill="FFFFFF"/>
          <w:lang w:val="en-GB" w:eastAsia="zh-CN"/>
        </w:rPr>
        <w:t> </w:t>
      </w:r>
      <w:r w:rsidRPr="002C72C9">
        <w:rPr>
          <w:rFonts w:eastAsiaTheme="minorEastAsia"/>
          <w:color w:val="000000" w:themeColor="text1"/>
          <w:lang w:val="en-GB" w:eastAsia="zh-CN"/>
        </w:rPr>
        <w:t>(See Wigley et al., 1978).</w:t>
      </w:r>
    </w:p>
    <w:p w:rsidR="00B648DC" w:rsidRPr="002C72C9" w:rsidRDefault="00E42A54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lastRenderedPageBreak/>
        <w:t>Cells L7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eastAsiaTheme="minorEastAsia"/>
          <w:color w:val="000000" w:themeColor="text1"/>
          <w:lang w:val="en-GB" w:eastAsia="zh-CN"/>
        </w:rPr>
        <w:t>M9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 contain user-defined values of δ</w:t>
      </w:r>
      <w:r w:rsidR="00F85E53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C (permil) and </w:t>
      </w:r>
      <w:r w:rsidR="00F85E53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C pmc for the carbonate solid (usually calcite), the unsaturated zone CO</w:t>
      </w:r>
      <w:r w:rsidR="00F85E53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 gas, and an estimate of the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combined 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uncertainty in the </w:t>
      </w:r>
      <w:r w:rsidR="009A00E7" w:rsidRPr="002C72C9">
        <w:rPr>
          <w:rFonts w:eastAsiaTheme="minorEastAsia"/>
          <w:color w:val="000000" w:themeColor="text1"/>
          <w:lang w:val="en-GB" w:eastAsia="zh-CN"/>
        </w:rPr>
        <w:t>unsaturated zone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 xml:space="preserve"> gas isotopic composition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and the solid carbonate minerals isotopic composition</w:t>
      </w:r>
      <w:r w:rsidR="00F85E53"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F85E53" w:rsidRPr="002C72C9" w:rsidRDefault="00F85E53" w:rsidP="00E955AD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The yellow shaded fields of the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are calculated within the </w:t>
      </w:r>
      <w:r w:rsidR="00C62DF4" w:rsidRPr="002C72C9">
        <w:rPr>
          <w:rFonts w:eastAsiaTheme="minorEastAsia"/>
          <w:color w:val="000000" w:themeColor="text1"/>
          <w:lang w:val="en-GB" w:eastAsia="zh-CN"/>
        </w:rPr>
        <w:t>spreadsheet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.  Fractionation factors are calculated at the sample temperature.  </w:t>
      </w:r>
      <w:r w:rsidR="00AD7498" w:rsidRPr="002C72C9">
        <w:rPr>
          <w:rFonts w:eastAsiaTheme="minorEastAsia"/>
          <w:color w:val="000000" w:themeColor="text1"/>
          <w:lang w:val="en-GB" w:eastAsia="zh-CN"/>
        </w:rPr>
        <w:t>Concentrations of inorganic carbon species are in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mmol per kg of water.</w:t>
      </w:r>
    </w:p>
    <w:p w:rsidR="009A00E7" w:rsidRPr="002C72C9" w:rsidRDefault="009A00E7" w:rsidP="00F85E53">
      <w:pPr>
        <w:spacing w:after="0" w:line="240" w:lineRule="auto"/>
        <w:ind w:firstLine="45"/>
        <w:rPr>
          <w:rFonts w:eastAsiaTheme="minorEastAsia"/>
          <w:color w:val="000000" w:themeColor="text1"/>
          <w:lang w:val="en-GB" w:eastAsia="zh-CN"/>
        </w:rPr>
      </w:pPr>
    </w:p>
    <w:p w:rsidR="00F85E53" w:rsidRPr="002C72C9" w:rsidRDefault="009A00E7" w:rsidP="00F85E53">
      <w:pPr>
        <w:spacing w:after="0" w:line="240" w:lineRule="auto"/>
        <w:rPr>
          <w:rFonts w:eastAsiaTheme="minorEastAsia"/>
          <w:color w:val="000000" w:themeColor="text1"/>
          <w:u w:val="single"/>
          <w:lang w:val="en-GB" w:eastAsia="zh-CN"/>
        </w:rPr>
      </w:pPr>
      <w:r w:rsidRPr="002C72C9">
        <w:rPr>
          <w:rFonts w:eastAsiaTheme="minorEastAsia"/>
          <w:color w:val="000000" w:themeColor="text1"/>
          <w:u w:val="single"/>
          <w:lang w:val="en-GB" w:eastAsia="zh-CN"/>
        </w:rPr>
        <w:t>Features</w:t>
      </w:r>
      <w:r w:rsidR="00F85E53" w:rsidRPr="002C72C9">
        <w:rPr>
          <w:rFonts w:eastAsiaTheme="minorEastAsia"/>
          <w:color w:val="000000" w:themeColor="text1"/>
          <w:u w:val="single"/>
          <w:lang w:val="en-GB" w:eastAsia="zh-CN"/>
        </w:rPr>
        <w:t xml:space="preserve"> of the plot</w:t>
      </w:r>
    </w:p>
    <w:p w:rsidR="006669BA" w:rsidRPr="002C72C9" w:rsidRDefault="006669BA" w:rsidP="007D26A0">
      <w:pPr>
        <w:spacing w:after="0" w:line="240" w:lineRule="auto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The plot shown in the spreadsheet is constructed for purposes of visualizing 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all the sample </w:t>
      </w:r>
      <w:r w:rsidRPr="002C72C9">
        <w:rPr>
          <w:rFonts w:eastAsiaTheme="minorEastAsia"/>
          <w:color w:val="000000" w:themeColor="text1"/>
          <w:lang w:val="en-GB" w:eastAsia="zh-CN"/>
        </w:rPr>
        <w:t>data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 in relation to the sample to which the radiocarbon adjustment model is applied</w:t>
      </w:r>
      <w:r w:rsidRPr="002C72C9">
        <w:rPr>
          <w:rFonts w:eastAsiaTheme="minorEastAsia"/>
          <w:color w:val="000000" w:themeColor="text1"/>
          <w:lang w:val="en-GB" w:eastAsia="zh-CN"/>
        </w:rPr>
        <w:t>.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 The location</w:t>
      </w:r>
      <w:r w:rsidR="00081DEC">
        <w:rPr>
          <w:rFonts w:eastAsiaTheme="minorEastAsia"/>
          <w:color w:val="000000" w:themeColor="text1"/>
          <w:lang w:val="en-GB" w:eastAsia="zh-CN"/>
        </w:rPr>
        <w:t>s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 of key features of the plot, such as </w:t>
      </w:r>
      <w:r w:rsidR="00202EB3" w:rsidRPr="002C72C9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Tamers Point, depend on initial soil-zone P</w:t>
      </w:r>
      <w:r w:rsidR="003220B6" w:rsidRPr="002C72C9">
        <w:rPr>
          <w:rFonts w:eastAsiaTheme="minorEastAsia"/>
          <w:color w:val="000000" w:themeColor="text1"/>
          <w:vertAlign w:val="subscript"/>
          <w:lang w:val="en-GB" w:eastAsia="zh-CN"/>
        </w:rPr>
        <w:t>CO2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, and δ</w:t>
      </w:r>
      <w:r w:rsidR="003220B6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C, and </w:t>
      </w:r>
      <w:r w:rsidR="003220B6"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C isotopic composition of calcite and soil gas CO</w:t>
      </w:r>
      <w:r w:rsidR="003220B6" w:rsidRPr="002C72C9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.  Because individual samples can evolve from different initial chemical and isotopic conditions in the soil zone, the location of </w:t>
      </w:r>
      <w:r w:rsidR="00202EB3" w:rsidRPr="002C72C9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Tamers </w:t>
      </w:r>
      <w:r w:rsidR="00081DEC">
        <w:rPr>
          <w:rFonts w:eastAsiaTheme="minorEastAsia"/>
          <w:color w:val="000000" w:themeColor="text1"/>
          <w:lang w:val="en-GB" w:eastAsia="zh-CN"/>
        </w:rPr>
        <w:t>P</w:t>
      </w:r>
      <w:r w:rsidR="00081DEC" w:rsidRPr="002C72C9">
        <w:rPr>
          <w:rFonts w:eastAsiaTheme="minorEastAsia"/>
          <w:color w:val="000000" w:themeColor="text1"/>
          <w:lang w:val="en-GB" w:eastAsia="zh-CN"/>
        </w:rPr>
        <w:t xml:space="preserve">oint 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>can vary between samples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.  The plot assumes that the initial soil-zone P</w:t>
      </w:r>
      <w:r w:rsidR="003220B6" w:rsidRPr="002C72C9">
        <w:rPr>
          <w:rFonts w:eastAsiaTheme="minorEastAsia"/>
          <w:color w:val="000000" w:themeColor="text1"/>
          <w:vertAlign w:val="subscript"/>
          <w:lang w:val="en-GB" w:eastAsia="zh-CN"/>
        </w:rPr>
        <w:t>CO2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 was in the range 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such 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that HCO</w:t>
      </w:r>
      <w:r w:rsidR="003220B6" w:rsidRPr="002C72C9">
        <w:rPr>
          <w:rFonts w:eastAsiaTheme="minorEastAsia"/>
          <w:color w:val="000000" w:themeColor="text1"/>
          <w:vertAlign w:val="subscript"/>
          <w:lang w:val="en-GB" w:eastAsia="zh-CN"/>
        </w:rPr>
        <w:t>3</w:t>
      </w:r>
      <w:r w:rsidR="003220B6" w:rsidRPr="002C72C9">
        <w:rPr>
          <w:rFonts w:eastAsiaTheme="minorEastAsia"/>
          <w:color w:val="000000" w:themeColor="text1"/>
          <w:vertAlign w:val="superscript"/>
          <w:lang w:val="en-GB" w:eastAsia="zh-CN"/>
        </w:rPr>
        <w:t>-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is the 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 xml:space="preserve">predominant inorganic carbon species 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>in calcite-saturated g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roundwater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 (e.g., 10</w:t>
      </w:r>
      <w:r w:rsidR="00B13F40" w:rsidRPr="002C72C9">
        <w:rPr>
          <w:rFonts w:eastAsiaTheme="minorEastAsia"/>
          <w:color w:val="000000" w:themeColor="text1"/>
          <w:vertAlign w:val="superscript"/>
          <w:lang w:val="en-GB" w:eastAsia="zh-CN"/>
        </w:rPr>
        <w:t>-1.8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 to 10</w:t>
      </w:r>
      <w:r w:rsidR="00B13F40" w:rsidRPr="002C72C9">
        <w:rPr>
          <w:rFonts w:eastAsiaTheme="minorEastAsia"/>
          <w:color w:val="000000" w:themeColor="text1"/>
          <w:vertAlign w:val="superscript"/>
          <w:lang w:val="en-GB" w:eastAsia="zh-CN"/>
        </w:rPr>
        <w:t>-2.2</w:t>
      </w:r>
      <w:r w:rsidR="00B13F40" w:rsidRPr="002C72C9">
        <w:rPr>
          <w:rFonts w:eastAsiaTheme="minorEastAsia"/>
          <w:color w:val="000000" w:themeColor="text1"/>
          <w:lang w:val="en-GB" w:eastAsia="zh-CN"/>
        </w:rPr>
        <w:t xml:space="preserve"> atm)</w:t>
      </w:r>
      <w:r w:rsidR="003220B6"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6669BA" w:rsidRPr="002C72C9" w:rsidRDefault="006669BA" w:rsidP="00F85E53">
      <w:pPr>
        <w:spacing w:after="0" w:line="240" w:lineRule="auto"/>
        <w:rPr>
          <w:rFonts w:eastAsiaTheme="minorEastAsia"/>
          <w:color w:val="000000" w:themeColor="text1"/>
          <w:u w:val="single"/>
          <w:lang w:val="en-GB" w:eastAsia="zh-CN"/>
        </w:rPr>
      </w:pPr>
    </w:p>
    <w:p w:rsidR="00407875" w:rsidRPr="00E955AD" w:rsidRDefault="00301131" w:rsidP="00E955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Theme="minorEastAsia"/>
          <w:color w:val="000000" w:themeColor="text1"/>
          <w:lang w:val="en-GB" w:eastAsia="zh-CN"/>
        </w:rPr>
      </w:pPr>
      <w:r>
        <w:rPr>
          <w:rFonts w:eastAsiaTheme="minorEastAsia"/>
          <w:color w:val="000000" w:themeColor="text1"/>
          <w:lang w:val="en-GB" w:eastAsia="zh-CN"/>
        </w:rPr>
        <w:t>T</w:t>
      </w:r>
      <w:r w:rsidR="00407875" w:rsidRPr="00E955AD">
        <w:rPr>
          <w:rFonts w:eastAsiaTheme="minorEastAsia"/>
          <w:color w:val="000000" w:themeColor="text1"/>
          <w:lang w:val="en-GB" w:eastAsia="zh-CN"/>
        </w:rPr>
        <w:t>he</w:t>
      </w:r>
      <w:r w:rsidR="00407875" w:rsidRPr="007D26A0">
        <w:rPr>
          <w:rFonts w:eastAsiaTheme="minorEastAsia"/>
          <w:color w:val="000000" w:themeColor="text1"/>
          <w:u w:val="single"/>
          <w:lang w:val="en-GB" w:eastAsia="zh-CN"/>
        </w:rPr>
        <w:t xml:space="preserve"> </w:t>
      </w:r>
      <w:r w:rsidR="008138EF" w:rsidRPr="007D26A0">
        <w:rPr>
          <w:rFonts w:eastAsiaTheme="minorEastAsia"/>
          <w:color w:val="000000" w:themeColor="text1"/>
          <w:u w:val="single"/>
          <w:lang w:val="en-GB" w:eastAsia="zh-CN"/>
        </w:rPr>
        <w:t>Tamers Point</w:t>
      </w:r>
      <w:r w:rsidR="008138EF" w:rsidRPr="007D26A0">
        <w:rPr>
          <w:rFonts w:eastAsiaTheme="minorEastAsia"/>
          <w:color w:val="000000" w:themeColor="text1"/>
          <w:lang w:val="en-GB" w:eastAsia="zh-CN"/>
        </w:rPr>
        <w:t xml:space="preserve"> is the approximate isotopic composition of a sample that has reached calcite saturation in a closed system</w:t>
      </w:r>
      <w:r w:rsidR="00B13F40" w:rsidRPr="00407875">
        <w:rPr>
          <w:rFonts w:eastAsiaTheme="minorEastAsia"/>
          <w:color w:val="000000" w:themeColor="text1"/>
          <w:lang w:val="en-GB" w:eastAsia="zh-CN"/>
        </w:rPr>
        <w:t xml:space="preserve"> (Tamers, 1967; Tamers, 1975; Tamers and Scharpenseel, 1970)</w:t>
      </w:r>
      <w:r w:rsidR="008138EF" w:rsidRPr="00407875">
        <w:rPr>
          <w:rFonts w:eastAsiaTheme="minorEastAsia"/>
          <w:color w:val="000000" w:themeColor="text1"/>
          <w:lang w:val="en-GB" w:eastAsia="zh-CN"/>
        </w:rPr>
        <w:t>.  It</w:t>
      </w:r>
      <w:r w:rsidR="00B648DC" w:rsidRPr="00407875">
        <w:rPr>
          <w:rFonts w:eastAsiaTheme="minorEastAsia"/>
          <w:color w:val="000000" w:themeColor="text1"/>
          <w:lang w:val="en-GB" w:eastAsia="zh-CN"/>
        </w:rPr>
        <w:t xml:space="preserve"> is located at the crossing of </w:t>
      </w:r>
      <w:r w:rsidR="00407875" w:rsidRPr="00407875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B648DC" w:rsidRPr="00407875">
        <w:rPr>
          <w:rFonts w:eastAsiaTheme="minorEastAsia"/>
          <w:color w:val="000000" w:themeColor="text1"/>
          <w:lang w:val="en-GB" w:eastAsia="zh-CN"/>
        </w:rPr>
        <w:t xml:space="preserve">Tamers lines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 xml:space="preserve">X </w:t>
      </w:r>
      <w:r w:rsidR="00B648DC" w:rsidRPr="00407875">
        <w:rPr>
          <w:rFonts w:eastAsiaTheme="minorEastAsia"/>
          <w:color w:val="000000" w:themeColor="text1"/>
          <w:lang w:val="en-GB" w:eastAsia="zh-CN"/>
        </w:rPr>
        <w:t xml:space="preserve">and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>Y</w:t>
      </w:r>
      <w:r w:rsidR="00B648DC" w:rsidRPr="00407875">
        <w:rPr>
          <w:rFonts w:eastAsiaTheme="minorEastAsia"/>
          <w:color w:val="000000" w:themeColor="text1"/>
          <w:lang w:val="en-GB" w:eastAsia="zh-CN"/>
        </w:rPr>
        <w:t xml:space="preserve">.  </w:t>
      </w:r>
      <w:r w:rsidR="008138EF" w:rsidRPr="00407875">
        <w:rPr>
          <w:rFonts w:eastAsiaTheme="minorEastAsia"/>
          <w:color w:val="000000" w:themeColor="text1"/>
          <w:lang w:val="en-GB" w:eastAsia="zh-CN"/>
        </w:rPr>
        <w:t xml:space="preserve">In the spreadsheet, </w:t>
      </w:r>
      <w:r w:rsidR="00202EB3" w:rsidRPr="00407875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8138EF" w:rsidRPr="00407875">
        <w:rPr>
          <w:rFonts w:eastAsiaTheme="minorEastAsia"/>
          <w:color w:val="000000" w:themeColor="text1"/>
          <w:lang w:val="en-GB" w:eastAsia="zh-CN"/>
        </w:rPr>
        <w:t>Tamers Point is c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>omputed in cells Q5 and R5 from defined values of δ</w:t>
      </w:r>
      <w:r w:rsidR="00F85E53" w:rsidRPr="00407875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C and </w:t>
      </w:r>
      <w:r w:rsidR="00713D50" w:rsidRPr="00407875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="00713D50" w:rsidRPr="00407875">
        <w:rPr>
          <w:rFonts w:eastAsiaTheme="minorEastAsia"/>
          <w:color w:val="000000" w:themeColor="text1"/>
          <w:lang w:val="en-GB" w:eastAsia="zh-CN"/>
        </w:rPr>
        <w:t>C</w:t>
      </w:r>
      <w:r w:rsidR="00713D50" w:rsidRPr="00407875" w:rsidDel="00713D50">
        <w:rPr>
          <w:rFonts w:eastAsiaTheme="minorEastAsia"/>
          <w:color w:val="000000" w:themeColor="text1"/>
          <w:lang w:val="en-GB" w:eastAsia="zh-CN"/>
        </w:rPr>
        <w:t xml:space="preserve"> 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>of calcite and soil gas CO</w:t>
      </w:r>
      <w:r w:rsidR="00F85E53" w:rsidRPr="00407875">
        <w:rPr>
          <w:rFonts w:eastAsiaTheme="minorEastAsia"/>
          <w:color w:val="000000" w:themeColor="text1"/>
          <w:vertAlign w:val="subscript"/>
          <w:lang w:val="en-GB" w:eastAsia="zh-CN"/>
        </w:rPr>
        <w:t>2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 (cells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>L7-M8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).  </w:t>
      </w:r>
      <w:r w:rsidR="00407875" w:rsidRPr="00407875">
        <w:rPr>
          <w:rFonts w:eastAsiaTheme="minorEastAsia"/>
          <w:color w:val="000000" w:themeColor="text1"/>
          <w:lang w:val="en-GB" w:eastAsia="zh-CN"/>
        </w:rPr>
        <w:t xml:space="preserve">The 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Tamers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 xml:space="preserve">X 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and Tamers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 xml:space="preserve">Y 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 xml:space="preserve">lines are 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 xml:space="preserve">vertical and horizontal </w:t>
      </w:r>
      <w:r w:rsidR="009918B6" w:rsidRPr="00407875">
        <w:rPr>
          <w:rFonts w:eastAsiaTheme="minorEastAsia"/>
          <w:color w:val="000000" w:themeColor="text1"/>
          <w:lang w:val="en-GB" w:eastAsia="zh-CN"/>
        </w:rPr>
        <w:t>extensions</w:t>
      </w:r>
      <w:r w:rsidR="00E42A54" w:rsidRPr="00407875">
        <w:rPr>
          <w:rFonts w:eastAsiaTheme="minorEastAsia"/>
          <w:color w:val="000000" w:themeColor="text1"/>
          <w:lang w:val="en-GB" w:eastAsia="zh-CN"/>
        </w:rPr>
        <w:t xml:space="preserve"> of the Tamers </w:t>
      </w:r>
      <w:r w:rsidR="00081DEC" w:rsidRPr="00407875">
        <w:rPr>
          <w:rFonts w:eastAsiaTheme="minorEastAsia"/>
          <w:color w:val="000000" w:themeColor="text1"/>
          <w:lang w:val="en-GB" w:eastAsia="zh-CN"/>
        </w:rPr>
        <w:t>Point</w:t>
      </w:r>
      <w:r w:rsidR="00F85E53" w:rsidRPr="00407875">
        <w:rPr>
          <w:rFonts w:eastAsiaTheme="minorEastAsia"/>
          <w:color w:val="000000" w:themeColor="text1"/>
          <w:lang w:val="en-GB" w:eastAsia="zh-CN"/>
        </w:rPr>
        <w:t>.</w:t>
      </w:r>
      <w:r w:rsidR="00B13F40" w:rsidRPr="00407875">
        <w:rPr>
          <w:rFonts w:eastAsiaTheme="minorEastAsia"/>
          <w:color w:val="000000" w:themeColor="text1"/>
          <w:lang w:val="en-GB" w:eastAsia="zh-CN"/>
        </w:rPr>
        <w:t xml:space="preserve">  See Han and others (2012) for further examples in locating the Tamers Point.</w:t>
      </w:r>
    </w:p>
    <w:p w:rsidR="00407875" w:rsidRDefault="008138EF" w:rsidP="00E955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lang w:val="en-GB" w:eastAsia="zh-CN"/>
        </w:rPr>
      </w:pPr>
      <w:r w:rsidRPr="00E955AD">
        <w:rPr>
          <w:lang w:val="en-GB" w:eastAsia="zh-CN"/>
        </w:rPr>
        <w:t>Considering uncertainty in δ</w:t>
      </w:r>
      <w:r w:rsidRPr="00E955AD">
        <w:rPr>
          <w:vertAlign w:val="superscript"/>
          <w:lang w:val="en-GB" w:eastAsia="zh-CN"/>
        </w:rPr>
        <w:t>13</w:t>
      </w:r>
      <w:r w:rsidRPr="00E955AD">
        <w:rPr>
          <w:lang w:val="en-GB" w:eastAsia="zh-CN"/>
        </w:rPr>
        <w:t xml:space="preserve">C and </w:t>
      </w:r>
      <w:r w:rsidRPr="00E955AD">
        <w:rPr>
          <w:vertAlign w:val="superscript"/>
          <w:lang w:val="en-GB" w:eastAsia="zh-CN"/>
        </w:rPr>
        <w:t>14</w:t>
      </w:r>
      <w:r w:rsidRPr="00E955AD">
        <w:rPr>
          <w:lang w:val="en-GB" w:eastAsia="zh-CN"/>
        </w:rPr>
        <w:t xml:space="preserve">C, </w:t>
      </w:r>
      <w:r w:rsidR="00407875" w:rsidRPr="00E955AD">
        <w:rPr>
          <w:lang w:val="en-GB" w:eastAsia="zh-CN"/>
        </w:rPr>
        <w:t xml:space="preserve">the </w:t>
      </w:r>
      <w:r w:rsidR="00F85E53" w:rsidRPr="00E955AD">
        <w:rPr>
          <w:u w:val="single"/>
          <w:lang w:val="en-GB" w:eastAsia="zh-CN"/>
        </w:rPr>
        <w:t>Tamers area</w:t>
      </w:r>
      <w:r w:rsidRPr="00E955AD">
        <w:rPr>
          <w:lang w:val="en-GB" w:eastAsia="zh-CN"/>
        </w:rPr>
        <w:t xml:space="preserve"> is the approximate region in δ</w:t>
      </w:r>
      <w:r w:rsidRPr="00E955AD">
        <w:rPr>
          <w:vertAlign w:val="superscript"/>
          <w:lang w:val="en-GB" w:eastAsia="zh-CN"/>
        </w:rPr>
        <w:t>13</w:t>
      </w:r>
      <w:r w:rsidRPr="00E955AD">
        <w:rPr>
          <w:lang w:val="en-GB" w:eastAsia="zh-CN"/>
        </w:rPr>
        <w:t xml:space="preserve">C - </w:t>
      </w:r>
      <w:r w:rsidRPr="00E955AD">
        <w:rPr>
          <w:vertAlign w:val="superscript"/>
          <w:lang w:val="en-GB" w:eastAsia="zh-CN"/>
        </w:rPr>
        <w:t>14</w:t>
      </w:r>
      <w:r w:rsidRPr="00E955AD">
        <w:rPr>
          <w:lang w:val="en-GB" w:eastAsia="zh-CN"/>
        </w:rPr>
        <w:t xml:space="preserve">C space where </w:t>
      </w:r>
      <w:r w:rsidR="00EC1B1B" w:rsidRPr="00E955AD">
        <w:rPr>
          <w:lang w:val="en-GB" w:eastAsia="zh-CN"/>
        </w:rPr>
        <w:t xml:space="preserve">the </w:t>
      </w:r>
      <w:r w:rsidRPr="00E955AD">
        <w:rPr>
          <w:lang w:val="en-GB" w:eastAsia="zh-CN"/>
        </w:rPr>
        <w:t xml:space="preserve">Tamers model applies, </w:t>
      </w:r>
      <w:r w:rsidR="00713D50" w:rsidRPr="00E955AD">
        <w:rPr>
          <w:lang w:val="en-GB" w:eastAsia="zh-CN"/>
        </w:rPr>
        <w:t xml:space="preserve">which </w:t>
      </w:r>
      <w:r w:rsidRPr="00E955AD">
        <w:rPr>
          <w:lang w:val="en-GB" w:eastAsia="zh-CN"/>
        </w:rPr>
        <w:t>is shown as t</w:t>
      </w:r>
      <w:r w:rsidR="00F85E53" w:rsidRPr="00E955AD">
        <w:rPr>
          <w:lang w:val="en-GB" w:eastAsia="zh-CN"/>
        </w:rPr>
        <w:t>he blue rectangle</w:t>
      </w:r>
      <w:r w:rsidRPr="00E955AD">
        <w:rPr>
          <w:lang w:val="en-GB" w:eastAsia="zh-CN"/>
        </w:rPr>
        <w:t xml:space="preserve"> on the plot</w:t>
      </w:r>
      <w:r w:rsidR="00F85E53" w:rsidRPr="00E955AD">
        <w:rPr>
          <w:lang w:val="en-GB" w:eastAsia="zh-CN"/>
        </w:rPr>
        <w:t xml:space="preserve">.  </w:t>
      </w:r>
      <w:r w:rsidR="005D5A21" w:rsidRPr="00E955AD">
        <w:rPr>
          <w:lang w:val="en-GB" w:eastAsia="zh-CN"/>
        </w:rPr>
        <w:t xml:space="preserve">The </w:t>
      </w:r>
      <w:r w:rsidRPr="00E955AD">
        <w:rPr>
          <w:lang w:val="en-GB" w:eastAsia="zh-CN"/>
        </w:rPr>
        <w:t>Tamers area is c</w:t>
      </w:r>
      <w:r w:rsidR="00F85E53" w:rsidRPr="00E955AD">
        <w:rPr>
          <w:lang w:val="en-GB" w:eastAsia="zh-CN"/>
        </w:rPr>
        <w:t xml:space="preserve">omputed around </w:t>
      </w:r>
      <w:r w:rsidR="005D5A21" w:rsidRPr="00E955AD">
        <w:rPr>
          <w:lang w:val="en-GB" w:eastAsia="zh-CN"/>
        </w:rPr>
        <w:t xml:space="preserve">the </w:t>
      </w:r>
      <w:r w:rsidR="00F85E53" w:rsidRPr="00E955AD">
        <w:rPr>
          <w:lang w:val="en-GB" w:eastAsia="zh-CN"/>
        </w:rPr>
        <w:t xml:space="preserve">Tamers </w:t>
      </w:r>
      <w:r w:rsidR="00081DEC" w:rsidRPr="00E955AD">
        <w:rPr>
          <w:lang w:val="en-GB" w:eastAsia="zh-CN"/>
        </w:rPr>
        <w:t xml:space="preserve">Point </w:t>
      </w:r>
      <w:r w:rsidR="00E42A54" w:rsidRPr="00E955AD">
        <w:rPr>
          <w:lang w:val="en-GB" w:eastAsia="zh-CN"/>
        </w:rPr>
        <w:t xml:space="preserve">by </w:t>
      </w:r>
      <w:r w:rsidR="00F85E53" w:rsidRPr="00E955AD">
        <w:rPr>
          <w:lang w:val="en-GB" w:eastAsia="zh-CN"/>
        </w:rPr>
        <w:t xml:space="preserve">using </w:t>
      </w:r>
      <w:r w:rsidR="00E42A54" w:rsidRPr="00E955AD">
        <w:rPr>
          <w:lang w:val="en-GB" w:eastAsia="zh-CN"/>
        </w:rPr>
        <w:t xml:space="preserve">the </w:t>
      </w:r>
      <w:r w:rsidR="00F85E53" w:rsidRPr="00E955AD">
        <w:rPr>
          <w:lang w:val="en-GB" w:eastAsia="zh-CN"/>
        </w:rPr>
        <w:t>assigned uncertainty in isotopic composition of soil gas CO</w:t>
      </w:r>
      <w:r w:rsidR="00F85E53" w:rsidRPr="00E955AD">
        <w:rPr>
          <w:vertAlign w:val="subscript"/>
          <w:lang w:val="en-GB" w:eastAsia="zh-CN"/>
        </w:rPr>
        <w:t>2</w:t>
      </w:r>
      <w:r w:rsidR="00F85E53" w:rsidRPr="00E955AD">
        <w:rPr>
          <w:lang w:val="en-GB" w:eastAsia="zh-CN"/>
        </w:rPr>
        <w:t xml:space="preserve"> and calcite (cells </w:t>
      </w:r>
      <w:r w:rsidR="00E42A54" w:rsidRPr="00E955AD">
        <w:rPr>
          <w:lang w:val="en-GB" w:eastAsia="zh-CN"/>
        </w:rPr>
        <w:t>L9 and M9</w:t>
      </w:r>
      <w:r w:rsidR="00F85E53" w:rsidRPr="00E955AD">
        <w:rPr>
          <w:lang w:val="en-GB" w:eastAsia="zh-CN"/>
        </w:rPr>
        <w:t>)</w:t>
      </w:r>
      <w:r w:rsidRPr="00E955AD">
        <w:rPr>
          <w:lang w:val="en-GB" w:eastAsia="zh-CN"/>
        </w:rPr>
        <w:t xml:space="preserve">.  </w:t>
      </w:r>
      <w:r w:rsidR="005D5A21" w:rsidRPr="00E955AD">
        <w:rPr>
          <w:lang w:val="en-GB" w:eastAsia="zh-CN"/>
        </w:rPr>
        <w:t xml:space="preserve">The </w:t>
      </w:r>
      <w:r w:rsidRPr="00E955AD">
        <w:rPr>
          <w:lang w:val="en-GB" w:eastAsia="zh-CN"/>
        </w:rPr>
        <w:t xml:space="preserve">Tamers area </w:t>
      </w:r>
      <w:r w:rsidR="009A00E7" w:rsidRPr="00E955AD">
        <w:rPr>
          <w:lang w:val="en-GB" w:eastAsia="zh-CN"/>
        </w:rPr>
        <w:t xml:space="preserve">extends to 0 pmc for samples that have </w:t>
      </w:r>
      <w:r w:rsidR="00713D50" w:rsidRPr="00E955AD">
        <w:rPr>
          <w:lang w:val="en-GB" w:eastAsia="zh-CN"/>
        </w:rPr>
        <w:t>undergone radioactive decay</w:t>
      </w:r>
      <w:r w:rsidR="009A00E7" w:rsidRPr="00E955AD">
        <w:rPr>
          <w:lang w:val="en-GB" w:eastAsia="zh-CN"/>
        </w:rPr>
        <w:t xml:space="preserve">, but </w:t>
      </w:r>
      <w:r w:rsidR="00713D50" w:rsidRPr="00E955AD">
        <w:rPr>
          <w:lang w:val="en-GB" w:eastAsia="zh-CN"/>
        </w:rPr>
        <w:t xml:space="preserve">have </w:t>
      </w:r>
      <w:r w:rsidR="009A00E7" w:rsidRPr="00E955AD">
        <w:rPr>
          <w:lang w:val="en-GB" w:eastAsia="zh-CN"/>
        </w:rPr>
        <w:t xml:space="preserve">not </w:t>
      </w:r>
      <w:r w:rsidR="00713D50" w:rsidRPr="00E955AD">
        <w:rPr>
          <w:lang w:val="en-GB" w:eastAsia="zh-CN"/>
        </w:rPr>
        <w:t xml:space="preserve">been </w:t>
      </w:r>
      <w:r w:rsidR="009A00E7" w:rsidRPr="00E955AD">
        <w:rPr>
          <w:lang w:val="en-GB" w:eastAsia="zh-CN"/>
        </w:rPr>
        <w:t>affected by extensive isotopic exchange with solid carbonate minerals</w:t>
      </w:r>
      <w:r w:rsidR="00F85E53" w:rsidRPr="00E955AD">
        <w:rPr>
          <w:lang w:val="en-GB" w:eastAsia="zh-CN"/>
        </w:rPr>
        <w:t>.</w:t>
      </w:r>
    </w:p>
    <w:p w:rsidR="00407875" w:rsidRDefault="00407875" w:rsidP="00E955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lang w:val="en-GB" w:eastAsia="zh-CN"/>
        </w:rPr>
      </w:pPr>
      <w:r w:rsidRPr="00E955AD">
        <w:rPr>
          <w:lang w:val="en-GB" w:eastAsia="zh-CN"/>
        </w:rPr>
        <w:t xml:space="preserve">Five </w:t>
      </w:r>
      <w:r w:rsidRPr="00E955AD">
        <w:rPr>
          <w:u w:val="single"/>
          <w:lang w:val="en-GB" w:eastAsia="zh-CN"/>
        </w:rPr>
        <w:t>reference points</w:t>
      </w:r>
      <w:r w:rsidRPr="00E955AD">
        <w:rPr>
          <w:lang w:val="en-GB" w:eastAsia="zh-CN"/>
        </w:rPr>
        <w:t xml:space="preserve"> are plotted:  (1) the defined isotopic composition of soil-gas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>, (2) the isotopic composition of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 (aq) in equilibrium with soil-gas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>, (3) the isotopic composition of HCO</w:t>
      </w:r>
      <w:r w:rsidRPr="00E955AD">
        <w:rPr>
          <w:vertAlign w:val="subscript"/>
          <w:lang w:val="en-GB" w:eastAsia="zh-CN"/>
        </w:rPr>
        <w:t>3</w:t>
      </w:r>
      <w:r w:rsidRPr="00E955AD">
        <w:rPr>
          <w:vertAlign w:val="superscript"/>
          <w:lang w:val="en-GB" w:eastAsia="zh-CN"/>
        </w:rPr>
        <w:t>-</w:t>
      </w:r>
      <w:r w:rsidRPr="00E955AD">
        <w:rPr>
          <w:lang w:val="en-GB" w:eastAsia="zh-CN"/>
        </w:rPr>
        <w:t xml:space="preserve"> in equilibrium with soil-gas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>, (4) the defined isotopic composition of the solid (calcite), and (5) the isotopic composition of HCO</w:t>
      </w:r>
      <w:r w:rsidRPr="00E955AD">
        <w:rPr>
          <w:vertAlign w:val="subscript"/>
          <w:lang w:val="en-GB" w:eastAsia="zh-CN"/>
        </w:rPr>
        <w:t>3</w:t>
      </w:r>
      <w:r w:rsidRPr="00E955AD">
        <w:rPr>
          <w:vertAlign w:val="superscript"/>
          <w:lang w:val="en-GB" w:eastAsia="zh-CN"/>
        </w:rPr>
        <w:t>-</w:t>
      </w:r>
      <w:r w:rsidRPr="00E955AD">
        <w:rPr>
          <w:lang w:val="en-GB" w:eastAsia="zh-CN"/>
        </w:rPr>
        <w:t xml:space="preserve"> in equilibrium with the solid.</w:t>
      </w:r>
    </w:p>
    <w:p w:rsidR="00407875" w:rsidRDefault="00F85E53" w:rsidP="00E955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lang w:val="en-GB" w:eastAsia="zh-CN"/>
        </w:rPr>
      </w:pPr>
      <w:r w:rsidRPr="00E955AD">
        <w:rPr>
          <w:u w:val="single"/>
          <w:lang w:val="en-GB" w:eastAsia="zh-CN"/>
        </w:rPr>
        <w:t>Zero-age line for systems open to soil gas CO</w:t>
      </w:r>
      <w:r w:rsidRPr="00E955AD">
        <w:rPr>
          <w:u w:val="single"/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 (Mook model</w:t>
      </w:r>
      <w:r w:rsidR="00063C74" w:rsidRPr="00E955AD">
        <w:rPr>
          <w:lang w:val="en-GB" w:eastAsia="zh-CN"/>
        </w:rPr>
        <w:t>; Revised F&amp;G model</w:t>
      </w:r>
      <w:r w:rsidRPr="00E955AD">
        <w:rPr>
          <w:lang w:val="en-GB" w:eastAsia="zh-CN"/>
        </w:rPr>
        <w:t xml:space="preserve">).  This line is drawn from </w:t>
      </w:r>
      <w:r w:rsidR="005D5A21" w:rsidRPr="00E955AD">
        <w:rPr>
          <w:lang w:val="en-GB" w:eastAsia="zh-CN"/>
        </w:rPr>
        <w:t xml:space="preserve">the </w:t>
      </w:r>
      <w:r w:rsidRPr="00E955AD">
        <w:rPr>
          <w:lang w:val="en-GB" w:eastAsia="zh-CN"/>
        </w:rPr>
        <w:t xml:space="preserve">Tamers </w:t>
      </w:r>
      <w:r w:rsidR="00880E21" w:rsidRPr="00E955AD">
        <w:rPr>
          <w:lang w:val="en-GB" w:eastAsia="zh-CN"/>
        </w:rPr>
        <w:t xml:space="preserve">Point </w:t>
      </w:r>
      <w:r w:rsidRPr="00E955AD">
        <w:rPr>
          <w:lang w:val="en-GB" w:eastAsia="zh-CN"/>
        </w:rPr>
        <w:t>to the isotopic composition of HCO</w:t>
      </w:r>
      <w:r w:rsidRPr="00E955AD">
        <w:rPr>
          <w:vertAlign w:val="subscript"/>
          <w:lang w:val="en-GB" w:eastAsia="zh-CN"/>
        </w:rPr>
        <w:t>3</w:t>
      </w:r>
      <w:r w:rsidRPr="00E955AD">
        <w:rPr>
          <w:vertAlign w:val="superscript"/>
          <w:lang w:val="en-GB" w:eastAsia="zh-CN"/>
        </w:rPr>
        <w:t>-</w:t>
      </w:r>
      <w:r w:rsidRPr="00E955AD">
        <w:rPr>
          <w:lang w:val="en-GB" w:eastAsia="zh-CN"/>
        </w:rPr>
        <w:t xml:space="preserve"> </w:t>
      </w:r>
      <w:r w:rsidR="00E42A54" w:rsidRPr="00E955AD">
        <w:rPr>
          <w:lang w:val="en-GB" w:eastAsia="zh-CN"/>
        </w:rPr>
        <w:t xml:space="preserve">(or TDIC, if </w:t>
      </w:r>
      <w:r w:rsidR="00E42A54" w:rsidRPr="00E955AD">
        <w:rPr>
          <w:i/>
          <w:lang w:val="en-GB" w:eastAsia="zh-CN"/>
        </w:rPr>
        <w:t>Frxn fact</w:t>
      </w:r>
      <w:r w:rsidR="00E42A54" w:rsidRPr="00E955AD">
        <w:rPr>
          <w:lang w:val="en-GB" w:eastAsia="zh-CN"/>
        </w:rPr>
        <w:t xml:space="preserve"> is 0) </w:t>
      </w:r>
      <w:r w:rsidRPr="00E955AD">
        <w:rPr>
          <w:lang w:val="en-GB" w:eastAsia="zh-CN"/>
        </w:rPr>
        <w:t>in equilibrium with soil 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>.  Points plotting along the line represent increasing exposure of a sample at the Tamers point to soil 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.  Samples have zero age along this line representing a positive correction in </w:t>
      </w:r>
      <w:r w:rsidRPr="00E955AD">
        <w:rPr>
          <w:vertAlign w:val="superscript"/>
          <w:lang w:val="en-GB" w:eastAsia="zh-CN"/>
        </w:rPr>
        <w:t>14</w:t>
      </w:r>
      <w:r w:rsidRPr="00E955AD">
        <w:rPr>
          <w:lang w:val="en-GB" w:eastAsia="zh-CN"/>
        </w:rPr>
        <w:t xml:space="preserve">C to </w:t>
      </w:r>
      <w:r w:rsidR="000539F8">
        <w:rPr>
          <w:lang w:val="en-GB" w:eastAsia="zh-CN"/>
        </w:rPr>
        <w:t xml:space="preserve">the </w:t>
      </w:r>
      <w:r w:rsidRPr="00E955AD">
        <w:rPr>
          <w:lang w:val="en-GB" w:eastAsia="zh-CN"/>
        </w:rPr>
        <w:t xml:space="preserve">Tamers </w:t>
      </w:r>
      <w:r w:rsidR="00880E21" w:rsidRPr="00E955AD">
        <w:rPr>
          <w:lang w:val="en-GB" w:eastAsia="zh-CN"/>
        </w:rPr>
        <w:t xml:space="preserve">Point </w:t>
      </w:r>
      <w:r w:rsidRPr="00E955AD">
        <w:rPr>
          <w:lang w:val="en-GB" w:eastAsia="zh-CN"/>
        </w:rPr>
        <w:t>and are consistent with Mook</w:t>
      </w:r>
      <w:r w:rsidR="00C07E73" w:rsidRPr="00E955AD">
        <w:rPr>
          <w:lang w:val="en-GB" w:eastAsia="zh-CN"/>
        </w:rPr>
        <w:t>’s</w:t>
      </w:r>
      <w:r w:rsidRPr="00E955AD">
        <w:rPr>
          <w:lang w:val="en-GB" w:eastAsia="zh-CN"/>
        </w:rPr>
        <w:t xml:space="preserve"> model</w:t>
      </w:r>
      <w:r w:rsidR="00063C74" w:rsidRPr="00E955AD">
        <w:rPr>
          <w:lang w:val="en-GB" w:eastAsia="zh-CN"/>
        </w:rPr>
        <w:t xml:space="preserve"> (Mook, 1976)</w:t>
      </w:r>
      <w:r w:rsidRPr="00E955AD">
        <w:rPr>
          <w:lang w:val="en-GB" w:eastAsia="zh-CN"/>
        </w:rPr>
        <w:t>.  As the isotopic composition of soil 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 </w:t>
      </w:r>
      <w:r w:rsidR="008138EF" w:rsidRPr="00E955AD">
        <w:rPr>
          <w:lang w:val="en-GB" w:eastAsia="zh-CN"/>
        </w:rPr>
        <w:t>often is</w:t>
      </w:r>
      <w:r w:rsidRPr="00E955AD">
        <w:rPr>
          <w:lang w:val="en-GB" w:eastAsia="zh-CN"/>
        </w:rPr>
        <w:t xml:space="preserve"> not measured, some guesswork </w:t>
      </w:r>
      <w:r w:rsidR="003E5615" w:rsidRPr="00E955AD">
        <w:rPr>
          <w:lang w:val="en-GB" w:eastAsia="zh-CN"/>
        </w:rPr>
        <w:t>is</w:t>
      </w:r>
      <w:r w:rsidRPr="00E955AD">
        <w:rPr>
          <w:lang w:val="en-GB" w:eastAsia="zh-CN"/>
        </w:rPr>
        <w:t xml:space="preserve"> involved in establishing this line, choosing, by trial and error, value</w:t>
      </w:r>
      <w:r w:rsidR="000539F8">
        <w:rPr>
          <w:lang w:val="en-GB" w:eastAsia="zh-CN"/>
        </w:rPr>
        <w:t>s</w:t>
      </w:r>
      <w:r w:rsidRPr="00E955AD">
        <w:rPr>
          <w:lang w:val="en-GB" w:eastAsia="zh-CN"/>
        </w:rPr>
        <w:t xml:space="preserve"> </w:t>
      </w:r>
      <w:r w:rsidR="00E01556" w:rsidRPr="00E955AD">
        <w:rPr>
          <w:lang w:val="en-GB" w:eastAsia="zh-CN"/>
        </w:rPr>
        <w:t xml:space="preserve">of the isotopic composition </w:t>
      </w:r>
      <w:r w:rsidRPr="00E955AD">
        <w:rPr>
          <w:lang w:val="en-GB" w:eastAsia="zh-CN"/>
        </w:rPr>
        <w:t xml:space="preserve">of </w:t>
      </w:r>
      <w:r w:rsidR="009924C7" w:rsidRPr="00E955AD">
        <w:rPr>
          <w:lang w:val="en-GB" w:eastAsia="zh-CN"/>
        </w:rPr>
        <w:t>soil-</w:t>
      </w:r>
      <w:r w:rsidRPr="00E955AD">
        <w:rPr>
          <w:lang w:val="en-GB" w:eastAsia="zh-CN"/>
        </w:rPr>
        <w:t>gas CO</w:t>
      </w:r>
      <w:r w:rsidRPr="00E955AD">
        <w:rPr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 </w:t>
      </w:r>
      <w:r w:rsidR="00E42A54" w:rsidRPr="00E955AD">
        <w:rPr>
          <w:lang w:val="en-GB" w:eastAsia="zh-CN"/>
        </w:rPr>
        <w:t xml:space="preserve">(and calcite, </w:t>
      </w:r>
      <w:r w:rsidRPr="00E955AD">
        <w:rPr>
          <w:lang w:val="en-GB" w:eastAsia="zh-CN"/>
        </w:rPr>
        <w:t xml:space="preserve"> </w:t>
      </w:r>
      <w:r w:rsidR="00E42A54" w:rsidRPr="00E955AD">
        <w:rPr>
          <w:lang w:val="en-GB" w:eastAsia="zh-CN"/>
        </w:rPr>
        <w:t>L7</w:t>
      </w:r>
      <w:r w:rsidR="00880E21" w:rsidRPr="00E955AD">
        <w:rPr>
          <w:lang w:val="en-GB" w:eastAsia="zh-CN"/>
        </w:rPr>
        <w:t>–</w:t>
      </w:r>
      <w:r w:rsidR="00E42A54" w:rsidRPr="00E955AD">
        <w:rPr>
          <w:lang w:val="en-GB" w:eastAsia="zh-CN"/>
        </w:rPr>
        <w:t>M8</w:t>
      </w:r>
      <w:r w:rsidRPr="00E955AD">
        <w:rPr>
          <w:lang w:val="en-GB" w:eastAsia="zh-CN"/>
        </w:rPr>
        <w:t>) that result in the calculated zero-age line passing through the trend in sample points</w:t>
      </w:r>
      <w:r w:rsidR="00E01556" w:rsidRPr="00E955AD">
        <w:rPr>
          <w:lang w:val="en-GB" w:eastAsia="zh-CN"/>
        </w:rPr>
        <w:t xml:space="preserve"> (if such a trend exists)</w:t>
      </w:r>
      <w:r w:rsidRPr="00E955AD">
        <w:rPr>
          <w:lang w:val="en-GB" w:eastAsia="zh-CN"/>
        </w:rPr>
        <w:t xml:space="preserve">.  Many data sets may not have samples plotting along this zero-age line.  </w:t>
      </w:r>
      <w:r w:rsidR="00E42A54" w:rsidRPr="00E955AD">
        <w:rPr>
          <w:lang w:val="en-GB" w:eastAsia="zh-CN"/>
        </w:rPr>
        <w:t xml:space="preserve">Samples plotting below the zero-age (gas ex) </w:t>
      </w:r>
      <w:r w:rsidR="00092564" w:rsidRPr="00E955AD">
        <w:rPr>
          <w:lang w:val="en-GB" w:eastAsia="zh-CN"/>
        </w:rPr>
        <w:t xml:space="preserve">line </w:t>
      </w:r>
      <w:r w:rsidR="00E42A54" w:rsidRPr="00E955AD">
        <w:rPr>
          <w:lang w:val="en-GB" w:eastAsia="zh-CN"/>
        </w:rPr>
        <w:t>have radiocarbon age.</w:t>
      </w:r>
      <w:r w:rsidRPr="00E955AD">
        <w:rPr>
          <w:lang w:val="en-GB" w:eastAsia="zh-CN"/>
        </w:rPr>
        <w:t xml:space="preserve">  The zero-age (gas ex) </w:t>
      </w:r>
      <w:r w:rsidR="00092564" w:rsidRPr="00E955AD">
        <w:rPr>
          <w:lang w:val="en-GB" w:eastAsia="zh-CN"/>
        </w:rPr>
        <w:t xml:space="preserve">line </w:t>
      </w:r>
      <w:r w:rsidRPr="00E955AD">
        <w:rPr>
          <w:lang w:val="en-GB" w:eastAsia="zh-CN"/>
        </w:rPr>
        <w:t>is computed in cells Q30</w:t>
      </w:r>
      <w:r w:rsidR="00880E21" w:rsidRPr="00E955AD">
        <w:rPr>
          <w:lang w:val="en-GB" w:eastAsia="zh-CN"/>
        </w:rPr>
        <w:t>–</w:t>
      </w:r>
      <w:r w:rsidRPr="00E955AD">
        <w:rPr>
          <w:lang w:val="en-GB" w:eastAsia="zh-CN"/>
        </w:rPr>
        <w:t>R31</w:t>
      </w:r>
      <w:r w:rsidR="00407875" w:rsidRPr="00E955AD">
        <w:rPr>
          <w:lang w:val="en-GB" w:eastAsia="zh-CN"/>
        </w:rPr>
        <w:t>.</w:t>
      </w:r>
    </w:p>
    <w:p w:rsidR="00C500DF" w:rsidRPr="002C72C9" w:rsidRDefault="00063C74" w:rsidP="00E955A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lang w:val="en-GB" w:eastAsia="zh-CN"/>
        </w:rPr>
      </w:pPr>
      <w:r w:rsidRPr="002C72C9">
        <w:rPr>
          <w:u w:val="single"/>
          <w:lang w:val="en-GB" w:eastAsia="zh-CN"/>
        </w:rPr>
        <w:t>Zero-age line for systems closed to soil gas CO</w:t>
      </w:r>
      <w:r w:rsidRPr="002C72C9">
        <w:rPr>
          <w:u w:val="single"/>
          <w:vertAlign w:val="subscript"/>
          <w:lang w:val="en-GB" w:eastAsia="zh-CN"/>
        </w:rPr>
        <w:t>2</w:t>
      </w:r>
      <w:r w:rsidRPr="00E955AD">
        <w:rPr>
          <w:lang w:val="en-GB" w:eastAsia="zh-CN"/>
        </w:rPr>
        <w:t xml:space="preserve"> (Revised F&amp;G model</w:t>
      </w:r>
      <w:r w:rsidR="00F15D93" w:rsidRPr="00E955AD">
        <w:rPr>
          <w:lang w:val="en-GB" w:eastAsia="zh-CN"/>
        </w:rPr>
        <w:t xml:space="preserve"> (solid ex), similar to Eichinger</w:t>
      </w:r>
      <w:proofErr w:type="gramStart"/>
      <w:r w:rsidR="00880E21" w:rsidRPr="00E955AD">
        <w:rPr>
          <w:lang w:val="en-GB" w:eastAsia="zh-CN"/>
        </w:rPr>
        <w:t>,</w:t>
      </w:r>
      <w:r w:rsidR="00F15D93" w:rsidRPr="00E955AD">
        <w:rPr>
          <w:lang w:val="en-GB" w:eastAsia="zh-CN"/>
        </w:rPr>
        <w:t>1983</w:t>
      </w:r>
      <w:proofErr w:type="gramEnd"/>
      <w:r w:rsidRPr="00E955AD">
        <w:rPr>
          <w:lang w:val="en-GB" w:eastAsia="zh-CN"/>
        </w:rPr>
        <w:t>).</w:t>
      </w:r>
      <w:r w:rsidRPr="007D26A0">
        <w:rPr>
          <w:lang w:val="en-GB" w:eastAsia="zh-CN"/>
        </w:rPr>
        <w:t xml:space="preserve"> </w:t>
      </w:r>
      <w:r w:rsidRPr="002C72C9">
        <w:rPr>
          <w:lang w:val="en-GB" w:eastAsia="zh-CN"/>
        </w:rPr>
        <w:t xml:space="preserve"> </w:t>
      </w:r>
      <w:r w:rsidR="00F85E53" w:rsidRPr="002C72C9">
        <w:rPr>
          <w:lang w:val="en-GB" w:eastAsia="zh-CN"/>
        </w:rPr>
        <w:t xml:space="preserve">The plot shows the zero-age </w:t>
      </w:r>
      <w:r w:rsidR="00C07E73" w:rsidRPr="002C72C9">
        <w:rPr>
          <w:lang w:val="en-GB" w:eastAsia="zh-CN"/>
        </w:rPr>
        <w:t xml:space="preserve">line </w:t>
      </w:r>
      <w:r w:rsidRPr="002C72C9">
        <w:rPr>
          <w:lang w:val="en-GB" w:eastAsia="zh-CN"/>
        </w:rPr>
        <w:t>(with solid exchange )</w:t>
      </w:r>
      <w:r w:rsidR="00112455">
        <w:rPr>
          <w:lang w:val="en-GB" w:eastAsia="zh-CN"/>
        </w:rPr>
        <w:t xml:space="preserve"> </w:t>
      </w:r>
      <w:r w:rsidR="00744A0B" w:rsidRPr="002C72C9">
        <w:rPr>
          <w:lang w:val="en-GB" w:eastAsia="zh-CN"/>
        </w:rPr>
        <w:t xml:space="preserve">drawn from the Tamers point (cells Q5, R5) to the isotopic composition of </w:t>
      </w:r>
      <w:r w:rsidRPr="002C72C9">
        <w:rPr>
          <w:lang w:val="en-GB" w:eastAsia="zh-CN"/>
        </w:rPr>
        <w:t>HCO</w:t>
      </w:r>
      <w:r w:rsidRPr="002C72C9">
        <w:rPr>
          <w:vertAlign w:val="subscript"/>
          <w:lang w:val="en-GB" w:eastAsia="zh-CN"/>
        </w:rPr>
        <w:t>3</w:t>
      </w:r>
      <w:r w:rsidRPr="002C72C9">
        <w:rPr>
          <w:vertAlign w:val="superscript"/>
          <w:lang w:val="en-GB" w:eastAsia="zh-CN"/>
        </w:rPr>
        <w:t>-</w:t>
      </w:r>
      <w:r w:rsidRPr="002C72C9">
        <w:rPr>
          <w:lang w:val="en-GB" w:eastAsia="zh-CN"/>
        </w:rPr>
        <w:t xml:space="preserve"> that is in isotopic equilibrium with </w:t>
      </w:r>
      <w:r w:rsidR="00744A0B" w:rsidRPr="002C72C9">
        <w:rPr>
          <w:lang w:val="en-GB" w:eastAsia="zh-CN"/>
        </w:rPr>
        <w:t xml:space="preserve">calcite </w:t>
      </w:r>
      <w:r w:rsidRPr="002C72C9">
        <w:rPr>
          <w:lang w:val="en-GB" w:eastAsia="zh-CN"/>
        </w:rPr>
        <w:t xml:space="preserve">in a closed system </w:t>
      </w:r>
      <w:r w:rsidR="00744A0B" w:rsidRPr="002C72C9">
        <w:rPr>
          <w:lang w:val="en-GB" w:eastAsia="zh-CN"/>
        </w:rPr>
        <w:t>(</w:t>
      </w:r>
      <w:r w:rsidRPr="002C72C9">
        <w:rPr>
          <w:lang w:val="en-GB" w:eastAsia="zh-CN"/>
        </w:rPr>
        <w:t xml:space="preserve">cells Q27, R28).  </w:t>
      </w:r>
      <w:r w:rsidR="00F15D93" w:rsidRPr="002C72C9">
        <w:rPr>
          <w:lang w:val="en-GB" w:eastAsia="zh-CN"/>
        </w:rPr>
        <w:t xml:space="preserve">For reference, Pearson’s model, </w:t>
      </w:r>
      <w:r w:rsidR="00C07E73" w:rsidRPr="002C72C9">
        <w:rPr>
          <w:lang w:val="en-GB" w:eastAsia="zh-CN"/>
        </w:rPr>
        <w:t xml:space="preserve">representing samples undergoing </w:t>
      </w:r>
      <w:r w:rsidR="00D10C34" w:rsidRPr="002C72C9">
        <w:rPr>
          <w:lang w:val="en-GB" w:eastAsia="zh-CN"/>
        </w:rPr>
        <w:t>simple binary mixing processes under closed-system conditions</w:t>
      </w:r>
      <w:r w:rsidR="00091B97" w:rsidRPr="002C72C9">
        <w:rPr>
          <w:lang w:val="en-GB" w:eastAsia="zh-CN"/>
        </w:rPr>
        <w:t xml:space="preserve"> (</w:t>
      </w:r>
      <w:r w:rsidR="00523889" w:rsidRPr="002C72C9">
        <w:rPr>
          <w:lang w:val="en-GB" w:eastAsia="zh-CN"/>
        </w:rPr>
        <w:t>Ingerson and Pearson, 1964</w:t>
      </w:r>
      <w:r w:rsidR="00091B97" w:rsidRPr="002C72C9">
        <w:rPr>
          <w:lang w:val="en-GB" w:eastAsia="zh-CN"/>
        </w:rPr>
        <w:t>)</w:t>
      </w:r>
      <w:r w:rsidR="00F15D93" w:rsidRPr="002C72C9">
        <w:rPr>
          <w:lang w:val="en-GB" w:eastAsia="zh-CN"/>
        </w:rPr>
        <w:t xml:space="preserve"> plot</w:t>
      </w:r>
      <w:r w:rsidR="00EE5DB8" w:rsidRPr="002C72C9">
        <w:rPr>
          <w:lang w:val="en-GB" w:eastAsia="zh-CN"/>
        </w:rPr>
        <w:t>s</w:t>
      </w:r>
      <w:r w:rsidR="00F15D93" w:rsidRPr="002C72C9">
        <w:rPr>
          <w:lang w:val="en-GB" w:eastAsia="zh-CN"/>
        </w:rPr>
        <w:t xml:space="preserve"> </w:t>
      </w:r>
      <w:r w:rsidR="00F15D93" w:rsidRPr="002C72C9">
        <w:rPr>
          <w:lang w:val="en-GB" w:eastAsia="zh-CN"/>
        </w:rPr>
        <w:lastRenderedPageBreak/>
        <w:t>along a line (not shown) between the Tamers Point and the isotopic composition of the solid (calcite)</w:t>
      </w:r>
      <w:r w:rsidR="00D10C34" w:rsidRPr="002C72C9">
        <w:rPr>
          <w:lang w:val="en-GB" w:eastAsia="zh-CN"/>
        </w:rPr>
        <w:t xml:space="preserve">. </w:t>
      </w:r>
      <w:r w:rsidR="00D55848" w:rsidRPr="002C72C9">
        <w:rPr>
          <w:lang w:val="en-GB" w:eastAsia="zh-CN"/>
        </w:rPr>
        <w:t>The zero-age line</w:t>
      </w:r>
      <w:r w:rsidR="00C500DF" w:rsidRPr="002C72C9">
        <w:rPr>
          <w:lang w:val="en-GB" w:eastAsia="zh-CN"/>
        </w:rPr>
        <w:t xml:space="preserve"> with solid exchange can be calculated from the Revised F&amp;G equation (Eqn. 1)</w:t>
      </w:r>
      <w:r w:rsidR="00B12EB6" w:rsidRPr="002C72C9">
        <w:rPr>
          <w:lang w:val="en-GB" w:eastAsia="zh-CN"/>
        </w:rPr>
        <w:t xml:space="preserve"> (Han and Plummer, 2013)</w:t>
      </w:r>
      <w:r w:rsidR="00C500DF" w:rsidRPr="002C72C9">
        <w:rPr>
          <w:lang w:val="en-GB" w:eastAsia="zh-CN"/>
        </w:rPr>
        <w:t>:</w:t>
      </w:r>
    </w:p>
    <w:p w:rsidR="00C500DF" w:rsidRPr="003E61BE" w:rsidRDefault="00C500DF" w:rsidP="00C500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GB" w:eastAsia="zh-CN"/>
        </w:rPr>
      </w:pPr>
    </w:p>
    <w:p w:rsidR="00A95FCC" w:rsidRDefault="00665C2B" w:rsidP="00C500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2pt;margin-top:.7pt;width:380.5pt;height:49pt;z-index:251659264;mso-position-horizontal-relative:text;mso-position-vertical-relative:text">
            <v:imagedata r:id="rId14" o:title=""/>
            <w10:wrap type="square"/>
          </v:shape>
          <o:OLEObject Type="Embed" ProgID="Equation.3" ShapeID="_x0000_s1028" DrawAspect="Content" ObjectID="_1436690513" r:id="rId15"/>
        </w:pict>
      </w:r>
      <w:r w:rsidR="00C500DF"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 xml:space="preserve">  </w:t>
      </w:r>
      <w:r w:rsidR="00F15D93"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 xml:space="preserve">        </w:t>
      </w:r>
    </w:p>
    <w:p w:rsidR="00A95FCC" w:rsidRDefault="00A95FCC" w:rsidP="00C500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C500DF" w:rsidRDefault="00A95FCC" w:rsidP="00C500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 xml:space="preserve">   </w:t>
      </w:r>
      <w:r w:rsidR="00C500DF"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  <w:t>(1)</w:t>
      </w:r>
    </w:p>
    <w:p w:rsidR="00B12EB6" w:rsidRDefault="00B12EB6" w:rsidP="00C500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lang w:eastAsia="zh-CN"/>
        </w:rPr>
      </w:pPr>
    </w:p>
    <w:p w:rsidR="00A95FCC" w:rsidRDefault="00A95FCC" w:rsidP="00E955AD">
      <w:pPr>
        <w:spacing w:after="0" w:line="240" w:lineRule="auto"/>
        <w:ind w:left="360"/>
        <w:rPr>
          <w:rFonts w:eastAsiaTheme="minorEastAsia"/>
          <w:color w:val="000000" w:themeColor="text1"/>
          <w:lang w:val="en-GB" w:eastAsia="zh-CN"/>
        </w:rPr>
      </w:pPr>
      <w:r>
        <w:rPr>
          <w:rFonts w:eastAsiaTheme="minorEastAsia"/>
          <w:color w:val="000000" w:themeColor="text1"/>
          <w:lang w:val="en-GB" w:eastAsia="zh-CN"/>
        </w:rPr>
        <w:t xml:space="preserve">                                                           </w:t>
      </w:r>
    </w:p>
    <w:p w:rsidR="002C72C9" w:rsidRPr="002C72C9" w:rsidRDefault="00B12EB6" w:rsidP="00E955AD">
      <w:pPr>
        <w:spacing w:after="0" w:line="240" w:lineRule="auto"/>
        <w:ind w:left="360"/>
        <w:rPr>
          <w:rFonts w:ascii="Times New Roman" w:eastAsiaTheme="minorEastAsia" w:hAnsi="Times New Roman" w:cs="Times New Roman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(See Han and Plummer, 2013 for definition of terms, and Han and others, 2012 for examples using this diagram).</w:t>
      </w:r>
    </w:p>
    <w:p w:rsidR="00C500DF" w:rsidRPr="002C72C9" w:rsidRDefault="00F85E53" w:rsidP="007D26A0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Samples plotting </w:t>
      </w:r>
      <w:r w:rsidR="00091B97" w:rsidRPr="002C72C9">
        <w:rPr>
          <w:rFonts w:eastAsiaTheme="minorEastAsia"/>
          <w:color w:val="000000" w:themeColor="text1"/>
          <w:lang w:val="en-GB" w:eastAsia="zh-CN"/>
        </w:rPr>
        <w:t>along</w:t>
      </w:r>
      <w:r w:rsidR="00D00089">
        <w:rPr>
          <w:rFonts w:eastAsiaTheme="minorEastAsia"/>
          <w:color w:val="000000" w:themeColor="text1"/>
          <w:lang w:val="en-GB" w:eastAsia="zh-CN"/>
        </w:rPr>
        <w:t xml:space="preserve"> the</w:t>
      </w:r>
      <w:r w:rsidR="00091B97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zero</w:t>
      </w:r>
      <w:r w:rsidR="00880E21">
        <w:rPr>
          <w:rFonts w:eastAsiaTheme="minorEastAsia"/>
          <w:color w:val="000000" w:themeColor="text1"/>
          <w:lang w:val="en-GB" w:eastAsia="zh-CN"/>
        </w:rPr>
        <w:t>-</w:t>
      </w:r>
      <w:r w:rsidR="00092564" w:rsidRPr="002C72C9">
        <w:rPr>
          <w:rFonts w:eastAsiaTheme="minorEastAsia"/>
          <w:color w:val="000000" w:themeColor="text1"/>
          <w:lang w:val="en-GB" w:eastAsia="zh-CN"/>
        </w:rPr>
        <w:t xml:space="preserve">age line </w:t>
      </w:r>
      <w:r w:rsidR="00EE5DB8" w:rsidRPr="002C72C9">
        <w:rPr>
          <w:rFonts w:eastAsiaTheme="minorEastAsia"/>
          <w:color w:val="000000" w:themeColor="text1"/>
          <w:lang w:val="en-GB" w:eastAsia="zh-CN"/>
        </w:rPr>
        <w:t xml:space="preserve">(solid ex)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have zero radiocarbon age, even though their 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14</w:t>
      </w:r>
      <w:r w:rsidRPr="002C72C9">
        <w:rPr>
          <w:rFonts w:eastAsiaTheme="minorEastAsia"/>
          <w:color w:val="000000" w:themeColor="text1"/>
          <w:lang w:val="en-GB" w:eastAsia="zh-CN"/>
        </w:rPr>
        <w:t>C content decreases with increasing values of δ</w:t>
      </w:r>
      <w:r w:rsidRPr="002C72C9">
        <w:rPr>
          <w:rFonts w:eastAsiaTheme="minorEastAsia"/>
          <w:color w:val="000000" w:themeColor="text1"/>
          <w:vertAlign w:val="superscript"/>
          <w:lang w:val="en-GB" w:eastAsia="zh-CN"/>
        </w:rPr>
        <w:t>13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C.  Samples plotting below the zero-age </w:t>
      </w:r>
      <w:r w:rsidR="00092564" w:rsidRPr="002C72C9">
        <w:rPr>
          <w:rFonts w:eastAsiaTheme="minorEastAsia"/>
          <w:color w:val="000000" w:themeColor="text1"/>
          <w:lang w:val="en-GB" w:eastAsia="zh-CN"/>
        </w:rPr>
        <w:t>line</w:t>
      </w:r>
      <w:r w:rsidR="00EE5DB8" w:rsidRPr="002C72C9">
        <w:rPr>
          <w:rFonts w:eastAsiaTheme="minorEastAsia"/>
          <w:color w:val="000000" w:themeColor="text1"/>
          <w:lang w:val="en-GB" w:eastAsia="zh-CN"/>
        </w:rPr>
        <w:t xml:space="preserve"> (solid ex)</w:t>
      </w:r>
      <w:r w:rsidR="00092564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Pr="002C72C9">
        <w:rPr>
          <w:rFonts w:eastAsiaTheme="minorEastAsia"/>
          <w:color w:val="000000" w:themeColor="text1"/>
          <w:lang w:val="en-GB" w:eastAsia="zh-CN"/>
        </w:rPr>
        <w:t>have radiocarbon age.</w:t>
      </w:r>
    </w:p>
    <w:p w:rsidR="00F85E53" w:rsidRPr="002C72C9" w:rsidRDefault="00F85E53" w:rsidP="007D26A0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For the selected sample, W8, </w:t>
      </w:r>
      <w:r w:rsidR="003E2671" w:rsidRPr="002C72C9">
        <w:rPr>
          <w:rFonts w:eastAsiaTheme="minorEastAsia"/>
          <w:color w:val="000000" w:themeColor="text1"/>
          <w:lang w:val="en-GB" w:eastAsia="zh-CN"/>
        </w:rPr>
        <w:t>A</w:t>
      </w:r>
      <w:r w:rsidR="003E2671" w:rsidRPr="002C72C9">
        <w:rPr>
          <w:rFonts w:eastAsiaTheme="minorEastAsia"/>
          <w:color w:val="000000" w:themeColor="text1"/>
          <w:vertAlign w:val="subscript"/>
          <w:lang w:val="en-GB" w:eastAsia="zh-CN"/>
        </w:rPr>
        <w:t>0</w:t>
      </w:r>
      <w:r w:rsidR="003E2671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and the radiocarbon ages from </w:t>
      </w:r>
      <w:r w:rsidR="00112455">
        <w:rPr>
          <w:rFonts w:eastAsiaTheme="minorEastAsia"/>
          <w:color w:val="000000" w:themeColor="text1"/>
          <w:lang w:val="en-GB" w:eastAsia="zh-CN"/>
        </w:rPr>
        <w:t xml:space="preserve">the </w:t>
      </w:r>
      <w:r w:rsidRPr="002C72C9">
        <w:rPr>
          <w:rFonts w:eastAsiaTheme="minorEastAsia"/>
          <w:color w:val="000000" w:themeColor="text1"/>
          <w:lang w:val="en-GB" w:eastAsia="zh-CN"/>
        </w:rPr>
        <w:t>Tamers, Revised F&amp;G</w:t>
      </w:r>
      <w:r w:rsidR="00FB0EB0" w:rsidRPr="002C72C9">
        <w:rPr>
          <w:rFonts w:eastAsiaTheme="minorEastAsia"/>
          <w:color w:val="000000" w:themeColor="text1"/>
          <w:lang w:val="en-GB" w:eastAsia="zh-CN"/>
        </w:rPr>
        <w:t xml:space="preserve"> (g</w:t>
      </w:r>
      <w:r w:rsidRPr="002C72C9">
        <w:rPr>
          <w:rFonts w:eastAsiaTheme="minorEastAsia"/>
          <w:color w:val="000000" w:themeColor="text1"/>
          <w:lang w:val="en-GB" w:eastAsia="zh-CN"/>
        </w:rPr>
        <w:t>as exchange</w:t>
      </w:r>
      <w:r w:rsidR="00FB0EB0" w:rsidRPr="002C72C9">
        <w:rPr>
          <w:rFonts w:eastAsiaTheme="minorEastAsia"/>
          <w:color w:val="000000" w:themeColor="text1"/>
          <w:lang w:val="en-GB" w:eastAsia="zh-CN"/>
        </w:rPr>
        <w:t>)</w:t>
      </w:r>
      <w:r w:rsidRPr="002C72C9">
        <w:rPr>
          <w:rFonts w:eastAsiaTheme="minorEastAsia"/>
          <w:color w:val="000000" w:themeColor="text1"/>
          <w:lang w:val="en-GB" w:eastAsia="zh-CN"/>
        </w:rPr>
        <w:t>, and Revised F&amp;G</w:t>
      </w:r>
      <w:r w:rsidR="00FB0EB0" w:rsidRPr="002C72C9">
        <w:rPr>
          <w:rFonts w:eastAsiaTheme="minorEastAsia"/>
          <w:color w:val="000000" w:themeColor="text1"/>
          <w:lang w:val="en-GB" w:eastAsia="zh-CN"/>
        </w:rPr>
        <w:t xml:space="preserve"> (s</w:t>
      </w:r>
      <w:r w:rsidRPr="002C72C9">
        <w:rPr>
          <w:rFonts w:eastAsiaTheme="minorEastAsia"/>
          <w:color w:val="000000" w:themeColor="text1"/>
          <w:lang w:val="en-GB" w:eastAsia="zh-CN"/>
        </w:rPr>
        <w:t>olid exchange</w:t>
      </w:r>
      <w:r w:rsidR="00FB0EB0" w:rsidRPr="002C72C9">
        <w:rPr>
          <w:rFonts w:eastAsiaTheme="minorEastAsia"/>
          <w:color w:val="000000" w:themeColor="text1"/>
          <w:lang w:val="en-GB" w:eastAsia="zh-CN"/>
        </w:rPr>
        <w:t>)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="005D5A21" w:rsidRPr="002C72C9">
        <w:rPr>
          <w:rFonts w:eastAsiaTheme="minorEastAsia"/>
          <w:color w:val="000000" w:themeColor="text1"/>
          <w:lang w:val="en-GB" w:eastAsia="zh-CN"/>
        </w:rPr>
        <w:t xml:space="preserve">models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are computed in cells </w:t>
      </w:r>
      <w:r w:rsidR="005A410B" w:rsidRPr="002C72C9">
        <w:rPr>
          <w:rFonts w:eastAsiaTheme="minorEastAsia"/>
          <w:color w:val="000000" w:themeColor="text1"/>
          <w:lang w:val="en-GB" w:eastAsia="zh-CN"/>
        </w:rPr>
        <w:t>L12-M14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.  For another sample, </w:t>
      </w:r>
      <w:r w:rsidR="003E5615" w:rsidRPr="002C72C9">
        <w:rPr>
          <w:rFonts w:eastAsiaTheme="minorEastAsia"/>
          <w:color w:val="000000" w:themeColor="text1"/>
          <w:lang w:val="en-GB" w:eastAsia="zh-CN"/>
        </w:rPr>
        <w:t xml:space="preserve">copy </w:t>
      </w:r>
      <w:r w:rsidRPr="002C72C9">
        <w:rPr>
          <w:rFonts w:eastAsiaTheme="minorEastAsia"/>
          <w:color w:val="000000" w:themeColor="text1"/>
          <w:lang w:val="en-GB" w:eastAsia="zh-CN"/>
        </w:rPr>
        <w:t>the values in the lower left table into the blue cells, C3–H3.</w:t>
      </w:r>
    </w:p>
    <w:p w:rsidR="00F85E53" w:rsidRPr="002C72C9" w:rsidRDefault="00F85E53">
      <w:pPr>
        <w:numPr>
          <w:ilvl w:val="0"/>
          <w:numId w:val="2"/>
        </w:numPr>
        <w:spacing w:after="0" w:line="240" w:lineRule="auto"/>
        <w:ind w:left="360"/>
        <w:contextualSpacing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 xml:space="preserve">Changing values in </w:t>
      </w:r>
      <w:r w:rsidR="005A410B" w:rsidRPr="002C72C9">
        <w:rPr>
          <w:rFonts w:eastAsiaTheme="minorEastAsia"/>
          <w:color w:val="000000" w:themeColor="text1"/>
          <w:lang w:val="en-GB" w:eastAsia="zh-CN"/>
        </w:rPr>
        <w:t xml:space="preserve">any of 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the blue cells </w:t>
      </w:r>
      <w:r w:rsidR="005A410B" w:rsidRPr="002C72C9">
        <w:rPr>
          <w:rFonts w:eastAsiaTheme="minorEastAsia"/>
          <w:color w:val="000000" w:themeColor="text1"/>
          <w:lang w:val="en-GB" w:eastAsia="zh-CN"/>
        </w:rPr>
        <w:t>will cause the chart and all of the calculated values (yellow cells) to be updated</w:t>
      </w:r>
      <w:r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E17ED6" w:rsidRPr="002C72C9" w:rsidRDefault="00E17ED6" w:rsidP="00477B13">
      <w:pPr>
        <w:spacing w:after="0" w:line="240" w:lineRule="auto"/>
        <w:rPr>
          <w:rFonts w:eastAsiaTheme="minorEastAsia" w:cs="Times New Roman"/>
          <w:color w:val="000000" w:themeColor="text1"/>
          <w:lang w:val="en-GB" w:eastAsia="zh-CN"/>
        </w:rPr>
      </w:pPr>
    </w:p>
    <w:p w:rsidR="00E01556" w:rsidRPr="002C72C9" w:rsidRDefault="00E01556">
      <w:pPr>
        <w:rPr>
          <w:rFonts w:eastAsiaTheme="minorEastAsia"/>
          <w:color w:val="000000" w:themeColor="text1"/>
          <w:u w:val="single"/>
          <w:lang w:val="en-GB" w:eastAsia="zh-CN"/>
        </w:rPr>
      </w:pPr>
      <w:r w:rsidRPr="002C72C9">
        <w:rPr>
          <w:rFonts w:eastAsiaTheme="minorEastAsia"/>
          <w:color w:val="000000" w:themeColor="text1"/>
          <w:u w:val="single"/>
          <w:lang w:val="en-GB" w:eastAsia="zh-CN"/>
        </w:rPr>
        <w:t>References cited</w:t>
      </w:r>
    </w:p>
    <w:p w:rsidR="00E17ED6" w:rsidRPr="002C72C9" w:rsidRDefault="00E17ED6" w:rsidP="00E01556">
      <w:pPr>
        <w:spacing w:after="0" w:line="240" w:lineRule="auto"/>
        <w:ind w:left="432" w:hanging="432"/>
        <w:rPr>
          <w:bCs/>
        </w:rPr>
      </w:pPr>
      <w:r w:rsidRPr="002C72C9">
        <w:rPr>
          <w:bCs/>
        </w:rPr>
        <w:t xml:space="preserve">Eichinger, L., 1983, </w:t>
      </w:r>
      <w:proofErr w:type="gramStart"/>
      <w:r w:rsidRPr="002C72C9">
        <w:rPr>
          <w:bCs/>
        </w:rPr>
        <w:t>A</w:t>
      </w:r>
      <w:proofErr w:type="gramEnd"/>
      <w:r w:rsidRPr="002C72C9">
        <w:rPr>
          <w:bCs/>
        </w:rPr>
        <w:t xml:space="preserve"> contribution to the interpretation of </w:t>
      </w:r>
      <w:r w:rsidRPr="002C72C9">
        <w:rPr>
          <w:bCs/>
          <w:vertAlign w:val="superscript"/>
        </w:rPr>
        <w:t>14</w:t>
      </w:r>
      <w:r w:rsidRPr="002C72C9">
        <w:rPr>
          <w:bCs/>
        </w:rPr>
        <w:t>C groundwater ages considering the example of a partially confined sandstone aquifer</w:t>
      </w:r>
      <w:r w:rsidR="00880E21">
        <w:rPr>
          <w:bCs/>
        </w:rPr>
        <w:t>:</w:t>
      </w:r>
      <w:r w:rsidR="00880E21" w:rsidRPr="002C72C9">
        <w:rPr>
          <w:bCs/>
        </w:rPr>
        <w:t xml:space="preserve">  </w:t>
      </w:r>
      <w:r w:rsidRPr="002C72C9">
        <w:rPr>
          <w:bCs/>
        </w:rPr>
        <w:t xml:space="preserve">Radiocarbon, v. 25, </w:t>
      </w:r>
      <w:r w:rsidR="00374C6A" w:rsidRPr="002C72C9">
        <w:rPr>
          <w:bCs/>
        </w:rPr>
        <w:t xml:space="preserve">p. </w:t>
      </w:r>
      <w:r w:rsidRPr="002C72C9">
        <w:rPr>
          <w:bCs/>
        </w:rPr>
        <w:t>347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bCs/>
        </w:rPr>
        <w:t>356</w:t>
      </w:r>
      <w:r w:rsidR="00B96129" w:rsidRPr="002C72C9">
        <w:rPr>
          <w:bCs/>
        </w:rPr>
        <w:t>.</w:t>
      </w:r>
    </w:p>
    <w:p w:rsidR="00E17ED6" w:rsidRPr="002C72C9" w:rsidRDefault="00E17ED6" w:rsidP="00E01556">
      <w:pPr>
        <w:spacing w:after="0" w:line="240" w:lineRule="auto"/>
        <w:ind w:left="432" w:hanging="432"/>
        <w:rPr>
          <w:bCs/>
        </w:rPr>
      </w:pPr>
      <w:r w:rsidRPr="002C72C9">
        <w:rPr>
          <w:bCs/>
        </w:rPr>
        <w:t>Fontes, J.-Ch., and Garnier, J.-M</w:t>
      </w:r>
      <w:r w:rsidR="00880E21">
        <w:rPr>
          <w:bCs/>
        </w:rPr>
        <w:t>.</w:t>
      </w:r>
      <w:r w:rsidRPr="002C72C9">
        <w:rPr>
          <w:bCs/>
        </w:rPr>
        <w:t xml:space="preserve">, 1979, Determination of the initial </w:t>
      </w:r>
      <w:r w:rsidRPr="002C72C9">
        <w:rPr>
          <w:bCs/>
          <w:vertAlign w:val="superscript"/>
        </w:rPr>
        <w:t>14</w:t>
      </w:r>
      <w:r w:rsidRPr="002C72C9">
        <w:rPr>
          <w:bCs/>
        </w:rPr>
        <w:t>C activity of the total dissolved carbon</w:t>
      </w:r>
      <w:r w:rsidR="00880E21">
        <w:rPr>
          <w:bCs/>
        </w:rPr>
        <w:t>--</w:t>
      </w:r>
      <w:r w:rsidRPr="002C72C9">
        <w:rPr>
          <w:bCs/>
        </w:rPr>
        <w:t>A review of the existing models and a new approach</w:t>
      </w:r>
      <w:r w:rsidR="00880E21">
        <w:rPr>
          <w:bCs/>
        </w:rPr>
        <w:t>:</w:t>
      </w:r>
      <w:r w:rsidR="00880E21" w:rsidRPr="002C72C9">
        <w:rPr>
          <w:bCs/>
        </w:rPr>
        <w:t xml:space="preserve">  </w:t>
      </w:r>
      <w:r w:rsidRPr="002C72C9">
        <w:rPr>
          <w:bCs/>
        </w:rPr>
        <w:t xml:space="preserve">Water Resources Research, v. 15, </w:t>
      </w:r>
      <w:r w:rsidR="00B96129" w:rsidRPr="002C72C9">
        <w:rPr>
          <w:bCs/>
        </w:rPr>
        <w:t xml:space="preserve">p. </w:t>
      </w:r>
      <w:r w:rsidRPr="002C72C9">
        <w:rPr>
          <w:bCs/>
        </w:rPr>
        <w:t>399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bCs/>
        </w:rPr>
        <w:t>413</w:t>
      </w:r>
      <w:r w:rsidR="00B96129" w:rsidRPr="002C72C9">
        <w:rPr>
          <w:bCs/>
        </w:rPr>
        <w:t>.</w:t>
      </w:r>
    </w:p>
    <w:p w:rsidR="00D1423D" w:rsidRPr="002C72C9" w:rsidRDefault="00D1423D" w:rsidP="00D1423D">
      <w:pPr>
        <w:spacing w:after="0" w:line="240" w:lineRule="auto"/>
        <w:ind w:left="432" w:hanging="432"/>
        <w:rPr>
          <w:bCs/>
        </w:rPr>
      </w:pPr>
      <w:r w:rsidRPr="002C72C9">
        <w:rPr>
          <w:bCs/>
        </w:rPr>
        <w:t xml:space="preserve">Han, Liang-Feng, and Plummer, L. Niel, 2013, Revision of Fontes &amp; Garnier’s model for the initial </w:t>
      </w:r>
      <w:r w:rsidRPr="002C72C9">
        <w:rPr>
          <w:bCs/>
          <w:vertAlign w:val="superscript"/>
        </w:rPr>
        <w:t>14</w:t>
      </w:r>
      <w:r w:rsidRPr="002C72C9">
        <w:rPr>
          <w:bCs/>
        </w:rPr>
        <w:t>C content of dissolved inorganic carbon used in groundwater dating</w:t>
      </w:r>
      <w:r w:rsidR="00ED2F8A">
        <w:rPr>
          <w:bCs/>
        </w:rPr>
        <w:t>:</w:t>
      </w:r>
      <w:r w:rsidR="00ED2F8A" w:rsidRPr="002C72C9">
        <w:rPr>
          <w:bCs/>
        </w:rPr>
        <w:t xml:space="preserve">  </w:t>
      </w:r>
      <w:r w:rsidRPr="002C72C9">
        <w:rPr>
          <w:bCs/>
        </w:rPr>
        <w:t xml:space="preserve">Chemical Geology, v. 351, </w:t>
      </w:r>
      <w:r w:rsidR="00B96129" w:rsidRPr="002C72C9">
        <w:rPr>
          <w:bCs/>
        </w:rPr>
        <w:t xml:space="preserve">p. </w:t>
      </w:r>
      <w:r w:rsidRPr="002C72C9">
        <w:rPr>
          <w:bCs/>
        </w:rPr>
        <w:t>105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bCs/>
        </w:rPr>
        <w:t>114</w:t>
      </w:r>
      <w:r w:rsidR="00B96129" w:rsidRPr="002C72C9">
        <w:rPr>
          <w:bCs/>
        </w:rPr>
        <w:t>.</w:t>
      </w:r>
    </w:p>
    <w:p w:rsidR="00E17ED6" w:rsidRPr="002C72C9" w:rsidRDefault="00E17ED6" w:rsidP="00E01556">
      <w:pPr>
        <w:spacing w:after="0" w:line="240" w:lineRule="auto"/>
        <w:ind w:left="432" w:hanging="432"/>
        <w:rPr>
          <w:bCs/>
        </w:rPr>
      </w:pPr>
      <w:r w:rsidRPr="002C72C9">
        <w:rPr>
          <w:bCs/>
        </w:rPr>
        <w:t xml:space="preserve">Han, L.-F., Plummer, L.N., and Aggarwal, P., 2012, </w:t>
      </w:r>
      <w:proofErr w:type="gramStart"/>
      <w:r w:rsidRPr="002C72C9">
        <w:rPr>
          <w:bCs/>
        </w:rPr>
        <w:t>A</w:t>
      </w:r>
      <w:proofErr w:type="gramEnd"/>
      <w:r w:rsidRPr="002C72C9">
        <w:rPr>
          <w:bCs/>
        </w:rPr>
        <w:t xml:space="preserve"> graphical method to evaluate predominant geochemical processes occurring in groundwater systems for radiocarbon dating</w:t>
      </w:r>
      <w:r w:rsidR="00ED2F8A">
        <w:rPr>
          <w:bCs/>
        </w:rPr>
        <w:t>:</w:t>
      </w:r>
      <w:r w:rsidR="00ED2F8A" w:rsidRPr="002C72C9">
        <w:rPr>
          <w:bCs/>
        </w:rPr>
        <w:t xml:space="preserve">  </w:t>
      </w:r>
      <w:r w:rsidRPr="002C72C9">
        <w:rPr>
          <w:bCs/>
        </w:rPr>
        <w:t>Chemical Geology 318-319, p. 88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bCs/>
        </w:rPr>
        <w:t>112</w:t>
      </w:r>
      <w:r w:rsidR="00ED2F8A">
        <w:rPr>
          <w:bCs/>
        </w:rPr>
        <w:t>.</w:t>
      </w:r>
    </w:p>
    <w:p w:rsidR="00E17ED6" w:rsidRPr="002C72C9" w:rsidRDefault="00E17ED6" w:rsidP="00477B13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Ingerson, E., and Pearson, F.J., Jr., 1964, Estimation of age and rate of motion of ground water by the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  <w:vertAlign w:val="superscript"/>
        </w:rPr>
        <w:t>14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C method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 </w:t>
      </w:r>
      <w:r w:rsidRPr="002C72C9">
        <w:rPr>
          <w:rFonts w:asciiTheme="minorHAnsi" w:eastAsiaTheme="minorHAnsi" w:hAnsiTheme="minorHAnsi" w:cstheme="minorBidi"/>
          <w:bCs/>
          <w:i/>
          <w:sz w:val="22"/>
          <w:szCs w:val="22"/>
        </w:rPr>
        <w:t>In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Recent Researches in the fields of Hydrosphere, Atmosphere and Nuclear Chemistry, 1964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: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p.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263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283.</w:t>
      </w:r>
    </w:p>
    <w:p w:rsidR="00E17ED6" w:rsidRPr="002C72C9" w:rsidRDefault="00E17ED6" w:rsidP="003A4158">
      <w:pPr>
        <w:spacing w:after="0" w:line="240" w:lineRule="auto"/>
        <w:ind w:left="432" w:hanging="432"/>
        <w:rPr>
          <w:bCs/>
        </w:rPr>
      </w:pPr>
      <w:r w:rsidRPr="002C72C9">
        <w:rPr>
          <w:bCs/>
        </w:rPr>
        <w:t xml:space="preserve">Mook, W.G., 1976, The dissolution-exchange model for dating groundwater with </w:t>
      </w:r>
      <w:r w:rsidRPr="002C72C9">
        <w:rPr>
          <w:bCs/>
          <w:vertAlign w:val="superscript"/>
        </w:rPr>
        <w:t>14</w:t>
      </w:r>
      <w:r w:rsidRPr="002C72C9">
        <w:rPr>
          <w:bCs/>
        </w:rPr>
        <w:t xml:space="preserve">C, </w:t>
      </w:r>
      <w:r w:rsidRPr="002C72C9">
        <w:rPr>
          <w:bCs/>
          <w:i/>
        </w:rPr>
        <w:t>In</w:t>
      </w:r>
      <w:r w:rsidRPr="002C72C9">
        <w:rPr>
          <w:bCs/>
        </w:rPr>
        <w:t xml:space="preserve"> Interpretation of Environmental Isotope and Hydrochemical Data in Groundwater Hydrology</w:t>
      </w:r>
      <w:r w:rsidR="00ED2F8A">
        <w:rPr>
          <w:bCs/>
        </w:rPr>
        <w:t>:</w:t>
      </w:r>
      <w:r w:rsidR="00ED2F8A" w:rsidRPr="002C72C9">
        <w:rPr>
          <w:bCs/>
        </w:rPr>
        <w:t xml:space="preserve">  </w:t>
      </w:r>
      <w:r w:rsidRPr="002C72C9">
        <w:rPr>
          <w:bCs/>
        </w:rPr>
        <w:t>International Atomic Energy Agency, Vienna, p. 213</w:t>
      </w:r>
      <w:r w:rsidR="00880E21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bCs/>
        </w:rPr>
        <w:t>225</w:t>
      </w:r>
      <w:r w:rsidR="00B96129" w:rsidRPr="002C72C9">
        <w:rPr>
          <w:bCs/>
        </w:rPr>
        <w:t>.</w:t>
      </w:r>
    </w:p>
    <w:p w:rsidR="00E17ED6" w:rsidRPr="002C72C9" w:rsidRDefault="00E17ED6" w:rsidP="003A4158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Parkhurst, D.L., and Charlton, S.R., 2008, NetpathXL—An Excel® </w:t>
      </w:r>
      <w:proofErr w:type="gramStart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interface</w:t>
      </w:r>
      <w:proofErr w:type="gramEnd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to the program NETPATH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: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U.S. Geological Survey Techniques and Methods 6- A-26, 11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p.</w:t>
      </w:r>
    </w:p>
    <w:p w:rsidR="00D1423D" w:rsidRPr="002C72C9" w:rsidRDefault="00D1423D" w:rsidP="00D1423D">
      <w:pPr>
        <w:spacing w:after="0" w:line="240" w:lineRule="auto"/>
        <w:ind w:left="432" w:hanging="432"/>
        <w:rPr>
          <w:rFonts w:eastAsiaTheme="minorEastAsia"/>
          <w:color w:val="000000" w:themeColor="text1"/>
          <w:lang w:val="en-GB" w:eastAsia="zh-CN"/>
        </w:rPr>
      </w:pPr>
      <w:r w:rsidRPr="002C72C9">
        <w:rPr>
          <w:rFonts w:eastAsiaTheme="minorEastAsia"/>
          <w:color w:val="000000" w:themeColor="text1"/>
          <w:lang w:val="en-GB" w:eastAsia="zh-CN"/>
        </w:rPr>
        <w:t>Plummer, L.N., and Glynn, P.D., 2013, Radiocarbon Dating in Groundwater Systems</w:t>
      </w:r>
      <w:r w:rsidR="00ED2F8A">
        <w:rPr>
          <w:rFonts w:eastAsiaTheme="minorEastAsia"/>
          <w:color w:val="000000" w:themeColor="text1"/>
          <w:lang w:val="en-GB" w:eastAsia="zh-CN"/>
        </w:rPr>
        <w:t>,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 xml:space="preserve">  </w:t>
      </w:r>
      <w:r w:rsidR="00ED2F8A" w:rsidRPr="002C72C9">
        <w:rPr>
          <w:bCs/>
          <w:i/>
        </w:rPr>
        <w:t>In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IAEA, 2013, Isotope Methods for Dating Old Groundwater, International Atomic Energy Agency, Vienna, April, 2013</w:t>
      </w:r>
      <w:r w:rsidR="00ED2F8A">
        <w:rPr>
          <w:rFonts w:eastAsiaTheme="minorEastAsia"/>
          <w:color w:val="000000" w:themeColor="text1"/>
          <w:lang w:val="en-GB" w:eastAsia="zh-CN"/>
        </w:rPr>
        <w:t>: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r w:rsidRPr="002C72C9">
        <w:rPr>
          <w:rFonts w:eastAsiaTheme="minorEastAsia"/>
          <w:color w:val="000000" w:themeColor="text1"/>
          <w:lang w:val="en-GB" w:eastAsia="zh-CN"/>
        </w:rPr>
        <w:t>Chap. 4, p</w:t>
      </w:r>
      <w:r w:rsidR="00ED2F8A">
        <w:rPr>
          <w:rFonts w:eastAsiaTheme="minorEastAsia"/>
          <w:color w:val="000000" w:themeColor="text1"/>
          <w:lang w:val="en-GB" w:eastAsia="zh-CN"/>
        </w:rPr>
        <w:t>.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 33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eastAsiaTheme="minorEastAsia"/>
          <w:color w:val="000000" w:themeColor="text1"/>
          <w:lang w:val="en-GB" w:eastAsia="zh-CN"/>
        </w:rPr>
        <w:t xml:space="preserve">89. </w:t>
      </w:r>
      <w:proofErr w:type="gramStart"/>
      <w:r w:rsidRPr="002C72C9">
        <w:rPr>
          <w:rFonts w:eastAsiaTheme="minorEastAsia"/>
          <w:color w:val="000000" w:themeColor="text1"/>
          <w:lang w:val="en-GB" w:eastAsia="zh-CN"/>
        </w:rPr>
        <w:t>STI/PUB/1587, ISBN 978–92–0–137210–9, 357p.</w:t>
      </w:r>
      <w:proofErr w:type="gramEnd"/>
      <w:r w:rsidRPr="002C72C9">
        <w:rPr>
          <w:rFonts w:eastAsiaTheme="minorEastAsia"/>
          <w:color w:val="000000" w:themeColor="text1"/>
          <w:lang w:val="en-GB" w:eastAsia="zh-CN"/>
        </w:rPr>
        <w:t xml:space="preserve"> </w:t>
      </w:r>
      <w:hyperlink r:id="rId16" w:tgtFrame="_blank" w:history="1">
        <w:r w:rsidRPr="002C72C9">
          <w:rPr>
            <w:rFonts w:eastAsiaTheme="minorEastAsia"/>
            <w:color w:val="000000" w:themeColor="text1"/>
            <w:lang w:val="en-GB" w:eastAsia="zh-CN"/>
          </w:rPr>
          <w:t>http://www-pub.iaea.org/books/IAEABooks/8880/Isotope-Methods-for-Dating-Old-Groundwater</w:t>
        </w:r>
      </w:hyperlink>
      <w:r w:rsidR="00B96129" w:rsidRPr="002C72C9">
        <w:rPr>
          <w:rFonts w:eastAsiaTheme="minorEastAsia"/>
          <w:color w:val="000000" w:themeColor="text1"/>
          <w:lang w:val="en-GB" w:eastAsia="zh-CN"/>
        </w:rPr>
        <w:t>.</w:t>
      </w:r>
    </w:p>
    <w:p w:rsidR="00E17ED6" w:rsidRPr="002C72C9" w:rsidRDefault="00E17ED6" w:rsidP="003A4158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Plummer, L.N., Prestemon, E.C., and Parkhurst, D.L., 1994, </w:t>
      </w:r>
      <w:proofErr w:type="gramStart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An</w:t>
      </w:r>
      <w:proofErr w:type="gramEnd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interactive code (NETPATH) for modeling NET geochemical reactions along a flow PATH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>—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Version 2.0: U.S. Geological Survey Water-Resources Investigations Report 94-4169, 130 p.</w:t>
      </w:r>
    </w:p>
    <w:p w:rsidR="001F3382" w:rsidRPr="002C72C9" w:rsidRDefault="008D09B7" w:rsidP="00477B13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lastRenderedPageBreak/>
        <w:t>Tamers, M.A. 1967, Surface-water infiltration and groundwater movement in arid zones of Venezuela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1F3382" w:rsidRPr="002C72C9">
        <w:rPr>
          <w:rFonts w:asciiTheme="minorHAnsi" w:eastAsiaTheme="minorHAnsi" w:hAnsiTheme="minorHAnsi" w:cstheme="minorBidi"/>
          <w:bCs/>
          <w:i/>
          <w:sz w:val="22"/>
          <w:szCs w:val="22"/>
        </w:rPr>
        <w:t>I</w:t>
      </w:r>
      <w:r w:rsidRPr="002C72C9">
        <w:rPr>
          <w:rFonts w:asciiTheme="minorHAnsi" w:eastAsiaTheme="minorHAnsi" w:hAnsiTheme="minorHAnsi" w:cstheme="minorBidi"/>
          <w:bCs/>
          <w:i/>
          <w:sz w:val="22"/>
          <w:szCs w:val="22"/>
        </w:rPr>
        <w:t>n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Isotopes in Hydrology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: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International Atomic Energy Agency, Vienna, 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 xml:space="preserve">p. </w:t>
      </w:r>
      <w:r w:rsidR="001F3382" w:rsidRPr="002C72C9">
        <w:rPr>
          <w:rFonts w:asciiTheme="minorHAnsi" w:eastAsiaTheme="minorHAnsi" w:hAnsiTheme="minorHAnsi" w:cstheme="minorBidi"/>
          <w:bCs/>
          <w:sz w:val="22"/>
          <w:szCs w:val="22"/>
        </w:rPr>
        <w:t>339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>–</w:t>
      </w:r>
      <w:r w:rsidR="001F3382" w:rsidRPr="002C72C9">
        <w:rPr>
          <w:rFonts w:asciiTheme="minorHAnsi" w:eastAsiaTheme="minorHAnsi" w:hAnsiTheme="minorHAnsi" w:cstheme="minorBidi"/>
          <w:bCs/>
          <w:sz w:val="22"/>
          <w:szCs w:val="22"/>
        </w:rPr>
        <w:t>351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:rsidR="001F3382" w:rsidRPr="002C72C9" w:rsidRDefault="001F3382" w:rsidP="00477B13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Tamers, M.A., 1975, Validity of radiocarbon dates on groundwater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: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Geophysical Surveys, v. 2, 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p.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217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239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:rsidR="001F3382" w:rsidRPr="002C72C9" w:rsidRDefault="001F3382" w:rsidP="00477B13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Tamers, M.A., and Scharpenseel, H.W., 1970, Sequential sampling of radiocarbon in groundwater</w:t>
      </w:r>
      <w:proofErr w:type="gramStart"/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 </w:t>
      </w:r>
      <w:r w:rsidRPr="002C72C9">
        <w:rPr>
          <w:rFonts w:asciiTheme="minorHAnsi" w:eastAsiaTheme="minorHAnsi" w:hAnsiTheme="minorHAnsi" w:cstheme="minorBidi"/>
          <w:bCs/>
          <w:i/>
          <w:sz w:val="22"/>
          <w:szCs w:val="22"/>
        </w:rPr>
        <w:t>In</w:t>
      </w:r>
      <w:proofErr w:type="gramEnd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Isotope Hydrology 1970</w:t>
      </w:r>
      <w:r w:rsidR="00ED2F8A">
        <w:rPr>
          <w:rFonts w:asciiTheme="minorHAnsi" w:eastAsiaTheme="minorHAnsi" w:hAnsiTheme="minorHAnsi" w:cstheme="minorBidi"/>
          <w:bCs/>
          <w:sz w:val="22"/>
          <w:szCs w:val="22"/>
        </w:rPr>
        <w:t>:</w:t>
      </w:r>
      <w:r w:rsidR="00ED2F8A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International Atomic Energy Agency, Vienna, 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p.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241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256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:rsidR="00D05C6E" w:rsidRPr="002C72C9" w:rsidRDefault="00E17ED6" w:rsidP="002C72C9">
      <w:pPr>
        <w:pStyle w:val="DefaultText"/>
        <w:ind w:left="432" w:hanging="432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Wigley, T.M.L., Plummer, L.N., and Pearson, F.J., Jr., 1978, Mass transfer and carbon isotope evolution in natural water systems:  Geochim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ica </w:t>
      </w:r>
      <w:proofErr w:type="gramStart"/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>et</w:t>
      </w:r>
      <w:proofErr w:type="gramEnd"/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 Cosmochim</w:t>
      </w:r>
      <w:r w:rsidR="00B96129" w:rsidRPr="002C72C9">
        <w:rPr>
          <w:rFonts w:asciiTheme="minorHAnsi" w:eastAsiaTheme="minorHAnsi" w:hAnsiTheme="minorHAnsi" w:cstheme="minorBidi"/>
          <w:bCs/>
          <w:sz w:val="22"/>
          <w:szCs w:val="22"/>
        </w:rPr>
        <w:t xml:space="preserve">ica 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Acta, v. 42, p. 1117</w:t>
      </w:r>
      <w:r w:rsidR="00ED2F8A" w:rsidRPr="002C72C9">
        <w:rPr>
          <w:rFonts w:eastAsiaTheme="minorEastAsia"/>
          <w:color w:val="000000" w:themeColor="text1"/>
          <w:lang w:val="en-GB" w:eastAsia="zh-CN"/>
        </w:rPr>
        <w:t>–</w:t>
      </w:r>
      <w:r w:rsidRPr="002C72C9">
        <w:rPr>
          <w:rFonts w:asciiTheme="minorHAnsi" w:eastAsiaTheme="minorHAnsi" w:hAnsiTheme="minorHAnsi" w:cstheme="minorBidi"/>
          <w:bCs/>
          <w:sz w:val="22"/>
          <w:szCs w:val="22"/>
        </w:rPr>
        <w:t>1139.</w:t>
      </w:r>
    </w:p>
    <w:sectPr w:rsidR="00D05C6E" w:rsidRPr="002C72C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C2B" w:rsidRDefault="00665C2B" w:rsidP="00EC1B1B">
      <w:pPr>
        <w:spacing w:after="0" w:line="240" w:lineRule="auto"/>
      </w:pPr>
      <w:r>
        <w:separator/>
      </w:r>
    </w:p>
  </w:endnote>
  <w:endnote w:type="continuationSeparator" w:id="0">
    <w:p w:rsidR="00665C2B" w:rsidRDefault="00665C2B" w:rsidP="00EC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855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B1B" w:rsidRDefault="00EC1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D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C1B1B" w:rsidRDefault="00EC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C2B" w:rsidRDefault="00665C2B" w:rsidP="00EC1B1B">
      <w:pPr>
        <w:spacing w:after="0" w:line="240" w:lineRule="auto"/>
      </w:pPr>
      <w:r>
        <w:separator/>
      </w:r>
    </w:p>
  </w:footnote>
  <w:footnote w:type="continuationSeparator" w:id="0">
    <w:p w:rsidR="00665C2B" w:rsidRDefault="00665C2B" w:rsidP="00EC1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5C9"/>
    <w:multiLevelType w:val="hybridMultilevel"/>
    <w:tmpl w:val="7D2A3A20"/>
    <w:lvl w:ilvl="0" w:tplc="3D1CDF7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60F5A"/>
    <w:multiLevelType w:val="hybridMultilevel"/>
    <w:tmpl w:val="35B0FF34"/>
    <w:lvl w:ilvl="0" w:tplc="93C451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A537078"/>
    <w:multiLevelType w:val="hybridMultilevel"/>
    <w:tmpl w:val="49DC0616"/>
    <w:lvl w:ilvl="0" w:tplc="B5B8F98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D7"/>
    <w:rsid w:val="000318B9"/>
    <w:rsid w:val="000539F8"/>
    <w:rsid w:val="00063C74"/>
    <w:rsid w:val="00081DEC"/>
    <w:rsid w:val="00091B97"/>
    <w:rsid w:val="00092564"/>
    <w:rsid w:val="000A413F"/>
    <w:rsid w:val="000B320A"/>
    <w:rsid w:val="000B53B2"/>
    <w:rsid w:val="00112455"/>
    <w:rsid w:val="00120C1F"/>
    <w:rsid w:val="00174179"/>
    <w:rsid w:val="00192A50"/>
    <w:rsid w:val="001E6B8A"/>
    <w:rsid w:val="001F3382"/>
    <w:rsid w:val="001F7C24"/>
    <w:rsid w:val="00202EB3"/>
    <w:rsid w:val="002470DD"/>
    <w:rsid w:val="00290EFB"/>
    <w:rsid w:val="002951E8"/>
    <w:rsid w:val="002955FA"/>
    <w:rsid w:val="002A2150"/>
    <w:rsid w:val="002B71D6"/>
    <w:rsid w:val="002C72C9"/>
    <w:rsid w:val="002D1838"/>
    <w:rsid w:val="002D3195"/>
    <w:rsid w:val="002E3777"/>
    <w:rsid w:val="00301131"/>
    <w:rsid w:val="003071C9"/>
    <w:rsid w:val="003158FC"/>
    <w:rsid w:val="003220B6"/>
    <w:rsid w:val="0032423A"/>
    <w:rsid w:val="00343D6D"/>
    <w:rsid w:val="00350D4A"/>
    <w:rsid w:val="00374C6A"/>
    <w:rsid w:val="00375ECC"/>
    <w:rsid w:val="00392FD0"/>
    <w:rsid w:val="003A4158"/>
    <w:rsid w:val="003D0A34"/>
    <w:rsid w:val="003D4DC2"/>
    <w:rsid w:val="003E2671"/>
    <w:rsid w:val="003E5615"/>
    <w:rsid w:val="003E61BE"/>
    <w:rsid w:val="00407875"/>
    <w:rsid w:val="00415072"/>
    <w:rsid w:val="00476442"/>
    <w:rsid w:val="00477B13"/>
    <w:rsid w:val="004922E5"/>
    <w:rsid w:val="004E3C20"/>
    <w:rsid w:val="00513FF6"/>
    <w:rsid w:val="00523889"/>
    <w:rsid w:val="005255CE"/>
    <w:rsid w:val="00526BED"/>
    <w:rsid w:val="00536D3A"/>
    <w:rsid w:val="0054715A"/>
    <w:rsid w:val="00572152"/>
    <w:rsid w:val="005A410B"/>
    <w:rsid w:val="005B3795"/>
    <w:rsid w:val="005B599A"/>
    <w:rsid w:val="005D5A21"/>
    <w:rsid w:val="005E5A23"/>
    <w:rsid w:val="005F4289"/>
    <w:rsid w:val="005F59C0"/>
    <w:rsid w:val="00605C39"/>
    <w:rsid w:val="00665C2B"/>
    <w:rsid w:val="006669BA"/>
    <w:rsid w:val="006976F6"/>
    <w:rsid w:val="006A2568"/>
    <w:rsid w:val="006A603E"/>
    <w:rsid w:val="006B4AF3"/>
    <w:rsid w:val="00704C7E"/>
    <w:rsid w:val="007063FB"/>
    <w:rsid w:val="00713D50"/>
    <w:rsid w:val="00744A0B"/>
    <w:rsid w:val="0077633F"/>
    <w:rsid w:val="00777D3B"/>
    <w:rsid w:val="007B195B"/>
    <w:rsid w:val="007D26A0"/>
    <w:rsid w:val="007D7DBE"/>
    <w:rsid w:val="007F1D72"/>
    <w:rsid w:val="008138EF"/>
    <w:rsid w:val="00833D0F"/>
    <w:rsid w:val="00834C50"/>
    <w:rsid w:val="00855669"/>
    <w:rsid w:val="0087153B"/>
    <w:rsid w:val="0087195F"/>
    <w:rsid w:val="00871C54"/>
    <w:rsid w:val="00880E21"/>
    <w:rsid w:val="008861F2"/>
    <w:rsid w:val="008B6523"/>
    <w:rsid w:val="008B6C2C"/>
    <w:rsid w:val="008C5FD2"/>
    <w:rsid w:val="008D09B7"/>
    <w:rsid w:val="00912A69"/>
    <w:rsid w:val="00935ED7"/>
    <w:rsid w:val="009875A6"/>
    <w:rsid w:val="00987CE2"/>
    <w:rsid w:val="009918B6"/>
    <w:rsid w:val="009924C7"/>
    <w:rsid w:val="009932DF"/>
    <w:rsid w:val="009A00E7"/>
    <w:rsid w:val="009B6542"/>
    <w:rsid w:val="00A27B03"/>
    <w:rsid w:val="00A44441"/>
    <w:rsid w:val="00A4589E"/>
    <w:rsid w:val="00A874CD"/>
    <w:rsid w:val="00A95FCC"/>
    <w:rsid w:val="00AD6FD9"/>
    <w:rsid w:val="00AD7498"/>
    <w:rsid w:val="00AF738D"/>
    <w:rsid w:val="00B12EB6"/>
    <w:rsid w:val="00B13F40"/>
    <w:rsid w:val="00B14695"/>
    <w:rsid w:val="00B648DC"/>
    <w:rsid w:val="00B96129"/>
    <w:rsid w:val="00BD3DA1"/>
    <w:rsid w:val="00C07E73"/>
    <w:rsid w:val="00C16896"/>
    <w:rsid w:val="00C275EB"/>
    <w:rsid w:val="00C500DF"/>
    <w:rsid w:val="00C62DF4"/>
    <w:rsid w:val="00CC0414"/>
    <w:rsid w:val="00D00089"/>
    <w:rsid w:val="00D05C6E"/>
    <w:rsid w:val="00D07CE0"/>
    <w:rsid w:val="00D10C34"/>
    <w:rsid w:val="00D1423D"/>
    <w:rsid w:val="00D55848"/>
    <w:rsid w:val="00D84EA8"/>
    <w:rsid w:val="00DB470E"/>
    <w:rsid w:val="00DC10DD"/>
    <w:rsid w:val="00DC2AC0"/>
    <w:rsid w:val="00DD4E51"/>
    <w:rsid w:val="00DE2494"/>
    <w:rsid w:val="00DE3302"/>
    <w:rsid w:val="00E01556"/>
    <w:rsid w:val="00E03E80"/>
    <w:rsid w:val="00E07B18"/>
    <w:rsid w:val="00E17ED6"/>
    <w:rsid w:val="00E206AB"/>
    <w:rsid w:val="00E2382D"/>
    <w:rsid w:val="00E42A54"/>
    <w:rsid w:val="00E955AD"/>
    <w:rsid w:val="00EC1B1B"/>
    <w:rsid w:val="00ED03CC"/>
    <w:rsid w:val="00ED2F8A"/>
    <w:rsid w:val="00EE5DB8"/>
    <w:rsid w:val="00F07EAB"/>
    <w:rsid w:val="00F14E38"/>
    <w:rsid w:val="00F15D93"/>
    <w:rsid w:val="00F31300"/>
    <w:rsid w:val="00F85E53"/>
    <w:rsid w:val="00FA21C0"/>
    <w:rsid w:val="00FB0EB0"/>
    <w:rsid w:val="00F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53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120C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1B"/>
  </w:style>
  <w:style w:type="paragraph" w:styleId="Footer">
    <w:name w:val="footer"/>
    <w:basedOn w:val="Normal"/>
    <w:link w:val="FooterChar"/>
    <w:uiPriority w:val="99"/>
    <w:unhideWhenUsed/>
    <w:rsid w:val="00EC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1B"/>
  </w:style>
  <w:style w:type="character" w:styleId="CommentReference">
    <w:name w:val="annotation reference"/>
    <w:basedOn w:val="DefaultParagraphFont"/>
    <w:uiPriority w:val="99"/>
    <w:semiHidden/>
    <w:unhideWhenUsed/>
    <w:rsid w:val="00713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07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53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120C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EC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1B"/>
  </w:style>
  <w:style w:type="paragraph" w:styleId="Footer">
    <w:name w:val="footer"/>
    <w:basedOn w:val="Normal"/>
    <w:link w:val="FooterChar"/>
    <w:uiPriority w:val="99"/>
    <w:unhideWhenUsed/>
    <w:rsid w:val="00EC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1B"/>
  </w:style>
  <w:style w:type="character" w:styleId="CommentReference">
    <w:name w:val="annotation reference"/>
    <w:basedOn w:val="DefaultParagraphFont"/>
    <w:uiPriority w:val="99"/>
    <w:semiHidden/>
    <w:unhideWhenUsed/>
    <w:rsid w:val="00713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D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D5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0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-pub.iaea.org/books/IAEABooks/8880/Isotope-Methods-for-Dating-Old-Groundwat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 Plummer</dc:creator>
  <cp:lastModifiedBy>Parkhurst, David L.</cp:lastModifiedBy>
  <cp:revision>2</cp:revision>
  <cp:lastPrinted>2013-07-29T21:14:00Z</cp:lastPrinted>
  <dcterms:created xsi:type="dcterms:W3CDTF">2013-07-30T14:30:00Z</dcterms:created>
  <dcterms:modified xsi:type="dcterms:W3CDTF">2013-07-30T14:30:00Z</dcterms:modified>
</cp:coreProperties>
</file>